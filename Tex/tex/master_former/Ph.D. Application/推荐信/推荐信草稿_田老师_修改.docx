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C0D8E" w14:textId="77777777" w:rsidR="00417AF0" w:rsidRPr="007C61C7" w:rsidRDefault="008F70D6">
      <w:pPr>
        <w:spacing w:line="360" w:lineRule="auto"/>
        <w:rPr>
          <w:sz w:val="24"/>
          <w:szCs w:val="24"/>
        </w:rPr>
        <w:pPrChange w:id="0" w:author="Fuqiang Tian" w:date="2014-12-06T13:29:00Z">
          <w:pPr/>
        </w:pPrChange>
      </w:pPr>
      <w:r w:rsidRPr="007C61C7">
        <w:rPr>
          <w:sz w:val="24"/>
          <w:szCs w:val="24"/>
        </w:rPr>
        <w:t>Dear Professor:</w:t>
      </w:r>
    </w:p>
    <w:p w14:paraId="5E40ED75" w14:textId="62845D70" w:rsidR="008F70D6" w:rsidRPr="007C61C7" w:rsidRDefault="00FD57F1">
      <w:pPr>
        <w:spacing w:line="360" w:lineRule="auto"/>
        <w:rPr>
          <w:sz w:val="24"/>
          <w:szCs w:val="24"/>
        </w:rPr>
        <w:pPrChange w:id="1" w:author="Fuqiang Tian" w:date="2014-12-06T13:29:00Z">
          <w:pPr/>
        </w:pPrChange>
      </w:pPr>
      <w:r w:rsidRPr="007C61C7">
        <w:rPr>
          <w:sz w:val="24"/>
          <w:szCs w:val="24"/>
        </w:rPr>
        <w:t>It’</w:t>
      </w:r>
      <w:r w:rsidR="00C558C4" w:rsidRPr="0026104D">
        <w:rPr>
          <w:sz w:val="24"/>
          <w:szCs w:val="24"/>
        </w:rPr>
        <w:t>s a pleasure</w:t>
      </w:r>
      <w:r w:rsidR="007C61C7" w:rsidRPr="0026104D">
        <w:rPr>
          <w:sz w:val="24"/>
          <w:szCs w:val="24"/>
        </w:rPr>
        <w:t xml:space="preserve"> to recommend P</w:t>
      </w:r>
      <w:ins w:id="2" w:author="Fuqiang Tian" w:date="2014-12-06T13:27:00Z">
        <w:del w:id="3" w:author="xiaopeng_thu" w:date="2014-12-07T10:06:00Z">
          <w:r w:rsidR="007C61C7" w:rsidRPr="007C61C7" w:rsidDel="0063439A">
            <w:rPr>
              <w:sz w:val="24"/>
              <w:szCs w:val="24"/>
            </w:rPr>
            <w:delText>AN</w:delText>
          </w:r>
        </w:del>
      </w:ins>
      <w:ins w:id="4" w:author="xiaopeng_thu" w:date="2014-12-07T10:09:00Z">
        <w:r w:rsidR="004336EA">
          <w:rPr>
            <w:sz w:val="24"/>
            <w:szCs w:val="24"/>
          </w:rPr>
          <w:t>AN</w:t>
        </w:r>
      </w:ins>
      <w:r w:rsidRPr="007C61C7">
        <w:rPr>
          <w:sz w:val="24"/>
          <w:szCs w:val="24"/>
        </w:rPr>
        <w:t xml:space="preserve"> </w:t>
      </w:r>
      <w:proofErr w:type="spellStart"/>
      <w:r w:rsidRPr="007C61C7">
        <w:rPr>
          <w:sz w:val="24"/>
          <w:szCs w:val="24"/>
        </w:rPr>
        <w:t>Baoxiang</w:t>
      </w:r>
      <w:proofErr w:type="spellEnd"/>
      <w:r w:rsidRPr="007C61C7">
        <w:rPr>
          <w:sz w:val="24"/>
          <w:szCs w:val="24"/>
        </w:rPr>
        <w:t xml:space="preserve"> for admission into your Ph.D. program at your renowned </w:t>
      </w:r>
      <w:del w:id="5" w:author="xiaopeng_thu" w:date="2014-12-07T10:06:00Z">
        <w:r w:rsidRPr="007C61C7" w:rsidDel="0063439A">
          <w:rPr>
            <w:sz w:val="24"/>
            <w:szCs w:val="24"/>
          </w:rPr>
          <w:delText xml:space="preserve">hydrological </w:delText>
        </w:r>
      </w:del>
      <w:ins w:id="6" w:author="xiaopeng_thu" w:date="2014-12-07T10:06:00Z">
        <w:r w:rsidR="0063439A" w:rsidRPr="007C61C7">
          <w:rPr>
            <w:sz w:val="24"/>
            <w:szCs w:val="24"/>
          </w:rPr>
          <w:t>hydrolog</w:t>
        </w:r>
        <w:r w:rsidR="0063439A">
          <w:rPr>
            <w:sz w:val="24"/>
            <w:szCs w:val="24"/>
          </w:rPr>
          <w:t>y</w:t>
        </w:r>
        <w:r w:rsidR="0063439A" w:rsidRPr="007C61C7">
          <w:rPr>
            <w:sz w:val="24"/>
            <w:szCs w:val="24"/>
          </w:rPr>
          <w:t xml:space="preserve"> </w:t>
        </w:r>
      </w:ins>
      <w:r w:rsidRPr="007C61C7">
        <w:rPr>
          <w:sz w:val="24"/>
          <w:szCs w:val="24"/>
        </w:rPr>
        <w:t>research group.</w:t>
      </w:r>
    </w:p>
    <w:p w14:paraId="7BE2786B" w14:textId="0D098EAA" w:rsidR="00FD57F1" w:rsidRPr="007C61C7" w:rsidRDefault="00C558C4">
      <w:pPr>
        <w:spacing w:line="360" w:lineRule="auto"/>
        <w:rPr>
          <w:sz w:val="24"/>
          <w:szCs w:val="24"/>
        </w:rPr>
        <w:pPrChange w:id="7" w:author="Fuqiang Tian" w:date="2014-12-06T13:29:00Z">
          <w:pPr/>
        </w:pPrChange>
      </w:pPr>
      <w:r w:rsidRPr="007C61C7">
        <w:rPr>
          <w:sz w:val="24"/>
          <w:szCs w:val="24"/>
        </w:rPr>
        <w:t xml:space="preserve">I first met him in the </w:t>
      </w:r>
      <w:ins w:id="8" w:author="xiaopeng_thu" w:date="2014-12-07T10:07:00Z">
        <w:r w:rsidR="0063439A">
          <w:rPr>
            <w:sz w:val="24"/>
            <w:szCs w:val="24"/>
          </w:rPr>
          <w:t xml:space="preserve">university </w:t>
        </w:r>
      </w:ins>
      <w:r w:rsidRPr="007C61C7">
        <w:rPr>
          <w:sz w:val="24"/>
          <w:szCs w:val="24"/>
        </w:rPr>
        <w:t xml:space="preserve">graduate entrance </w:t>
      </w:r>
      <w:r w:rsidR="00205E04" w:rsidRPr="007C61C7">
        <w:rPr>
          <w:sz w:val="24"/>
          <w:szCs w:val="24"/>
        </w:rPr>
        <w:t>interview</w:t>
      </w:r>
      <w:del w:id="9" w:author="xiaopeng_thu" w:date="2014-12-07T10:07:00Z">
        <w:r w:rsidR="001F0B4D" w:rsidRPr="007C61C7" w:rsidDel="0063439A">
          <w:rPr>
            <w:sz w:val="24"/>
            <w:szCs w:val="24"/>
          </w:rPr>
          <w:delText xml:space="preserve"> of Tsinghua University</w:delText>
        </w:r>
      </w:del>
      <w:r w:rsidR="001F0B4D" w:rsidRPr="007C61C7">
        <w:rPr>
          <w:sz w:val="24"/>
          <w:szCs w:val="24"/>
        </w:rPr>
        <w:t xml:space="preserve">. </w:t>
      </w:r>
      <w:r w:rsidR="00EA6530" w:rsidRPr="007C61C7">
        <w:rPr>
          <w:sz w:val="24"/>
          <w:szCs w:val="24"/>
        </w:rPr>
        <w:t xml:space="preserve">Though   had already known that he got the highest </w:t>
      </w:r>
      <w:r w:rsidR="00EA6530" w:rsidRPr="007C61C7">
        <w:rPr>
          <w:color w:val="222222"/>
          <w:sz w:val="24"/>
          <w:szCs w:val="24"/>
          <w:shd w:val="clear" w:color="auto" w:fill="F9F9F9"/>
          <w:rPrChange w:id="10" w:author="Fuqiang Tian" w:date="2014-12-06T13:29:00Z">
            <w:rPr>
              <w:rFonts w:ascii="Verdana" w:hAnsi="Verdana"/>
              <w:color w:val="222222"/>
              <w:sz w:val="20"/>
              <w:szCs w:val="20"/>
              <w:shd w:val="clear" w:color="auto" w:fill="F9F9F9"/>
            </w:rPr>
          </w:rPrChange>
        </w:rPr>
        <w:t>written test</w:t>
      </w:r>
      <w:r w:rsidR="00EA6530" w:rsidRPr="007C61C7">
        <w:rPr>
          <w:sz w:val="24"/>
          <w:szCs w:val="24"/>
        </w:rPr>
        <w:t xml:space="preserve"> score, I am still impressed by his fluent English and sharp understanding of his courses.</w:t>
      </w:r>
    </w:p>
    <w:p w14:paraId="0B018AA0" w14:textId="552FD60B" w:rsidR="004336EA" w:rsidRPr="007C61C7" w:rsidRDefault="006C4152">
      <w:pPr>
        <w:spacing w:line="360" w:lineRule="auto"/>
        <w:rPr>
          <w:rFonts w:hint="eastAsia"/>
          <w:sz w:val="24"/>
          <w:szCs w:val="24"/>
        </w:rPr>
        <w:pPrChange w:id="11" w:author="Fuqiang Tian" w:date="2014-12-06T13:29:00Z">
          <w:pPr/>
        </w:pPrChange>
      </w:pPr>
      <w:r w:rsidRPr="007C61C7">
        <w:rPr>
          <w:sz w:val="24"/>
          <w:szCs w:val="24"/>
        </w:rPr>
        <w:t>As his Advanc</w:t>
      </w:r>
      <w:ins w:id="12" w:author="Fuqiang Tian" w:date="2014-12-06T13:27:00Z">
        <w:r w:rsidR="007C61C7" w:rsidRPr="007C61C7">
          <w:rPr>
            <w:sz w:val="24"/>
            <w:szCs w:val="24"/>
          </w:rPr>
          <w:t>ed</w:t>
        </w:r>
      </w:ins>
      <w:del w:id="13" w:author="xiaopeng_thu" w:date="2014-12-07T10:08:00Z">
        <w:r w:rsidRPr="007C61C7" w:rsidDel="0063439A">
          <w:rPr>
            <w:sz w:val="24"/>
            <w:szCs w:val="24"/>
          </w:rPr>
          <w:delText>es</w:delText>
        </w:r>
      </w:del>
      <w:ins w:id="14" w:author="xiaopeng_thu" w:date="2014-12-07T10:08:00Z">
        <w:r w:rsidR="0063439A">
          <w:rPr>
            <w:sz w:val="24"/>
            <w:szCs w:val="24"/>
          </w:rPr>
          <w:t xml:space="preserve"> </w:t>
        </w:r>
      </w:ins>
      <w:r w:rsidRPr="007C61C7">
        <w:rPr>
          <w:sz w:val="24"/>
          <w:szCs w:val="24"/>
        </w:rPr>
        <w:t xml:space="preserve"> Hydrology</w:t>
      </w:r>
      <w:r w:rsidR="00046417" w:rsidRPr="007C61C7">
        <w:rPr>
          <w:sz w:val="24"/>
          <w:szCs w:val="24"/>
        </w:rPr>
        <w:t xml:space="preserve"> </w:t>
      </w:r>
      <w:r w:rsidRPr="007C61C7">
        <w:rPr>
          <w:sz w:val="24"/>
          <w:szCs w:val="24"/>
        </w:rPr>
        <w:t>(70040083)</w:t>
      </w:r>
      <w:r w:rsidR="00046417" w:rsidRPr="007C61C7">
        <w:rPr>
          <w:sz w:val="24"/>
          <w:szCs w:val="24"/>
        </w:rPr>
        <w:t xml:space="preserve"> teacher</w:t>
      </w:r>
      <w:r w:rsidRPr="0026104D">
        <w:rPr>
          <w:sz w:val="24"/>
          <w:szCs w:val="24"/>
        </w:rPr>
        <w:t xml:space="preserve">, I could always find him sitting in the front rows of my class. </w:t>
      </w:r>
      <w:r w:rsidR="00046417" w:rsidRPr="007C61C7">
        <w:rPr>
          <w:sz w:val="24"/>
          <w:szCs w:val="24"/>
        </w:rPr>
        <w:t xml:space="preserve">Never is he afraid of interrupting the conventional silence </w:t>
      </w:r>
      <w:r w:rsidR="00C73105" w:rsidRPr="007C61C7">
        <w:rPr>
          <w:sz w:val="24"/>
          <w:szCs w:val="24"/>
        </w:rPr>
        <w:t>to</w:t>
      </w:r>
      <w:r w:rsidR="00046417" w:rsidRPr="007C61C7">
        <w:rPr>
          <w:sz w:val="24"/>
          <w:szCs w:val="24"/>
        </w:rPr>
        <w:t xml:space="preserve"> bring forward his confusions and understandings. </w:t>
      </w:r>
      <w:r w:rsidR="00E10794" w:rsidRPr="007C61C7">
        <w:rPr>
          <w:sz w:val="24"/>
          <w:szCs w:val="24"/>
        </w:rPr>
        <w:t>His class report</w:t>
      </w:r>
      <w:r w:rsidR="000A6D19" w:rsidRPr="007C61C7">
        <w:rPr>
          <w:sz w:val="24"/>
          <w:szCs w:val="24"/>
        </w:rPr>
        <w:t xml:space="preserve"> (Data Assimilation)</w:t>
      </w:r>
      <w:r w:rsidR="00E10794" w:rsidRPr="007C61C7">
        <w:rPr>
          <w:sz w:val="24"/>
          <w:szCs w:val="24"/>
        </w:rPr>
        <w:t xml:space="preserve"> and final presentation</w:t>
      </w:r>
      <w:r w:rsidR="000A6D19" w:rsidRPr="007C61C7">
        <w:rPr>
          <w:sz w:val="24"/>
          <w:szCs w:val="24"/>
        </w:rPr>
        <w:t xml:space="preserve"> (</w:t>
      </w:r>
      <w:r w:rsidR="00037C94" w:rsidRPr="007C61C7">
        <w:rPr>
          <w:sz w:val="24"/>
          <w:szCs w:val="24"/>
        </w:rPr>
        <w:t xml:space="preserve">Runoff generation mechanism </w:t>
      </w:r>
      <w:r w:rsidR="00CA38A3" w:rsidRPr="007C61C7">
        <w:rPr>
          <w:sz w:val="24"/>
          <w:szCs w:val="24"/>
        </w:rPr>
        <w:t xml:space="preserve">research </w:t>
      </w:r>
      <w:r w:rsidR="00037C94" w:rsidRPr="007C61C7">
        <w:rPr>
          <w:sz w:val="24"/>
          <w:szCs w:val="24"/>
        </w:rPr>
        <w:t xml:space="preserve">using </w:t>
      </w:r>
      <w:r w:rsidR="000A6D19" w:rsidRPr="007C61C7">
        <w:rPr>
          <w:sz w:val="24"/>
          <w:szCs w:val="24"/>
        </w:rPr>
        <w:t>TOP Model</w:t>
      </w:r>
      <w:r w:rsidR="00037C94" w:rsidRPr="007C61C7">
        <w:rPr>
          <w:sz w:val="24"/>
          <w:szCs w:val="24"/>
        </w:rPr>
        <w:t xml:space="preserve"> and </w:t>
      </w:r>
      <w:proofErr w:type="spellStart"/>
      <w:r w:rsidR="00037C94" w:rsidRPr="007C61C7">
        <w:rPr>
          <w:sz w:val="24"/>
          <w:szCs w:val="24"/>
        </w:rPr>
        <w:t>Shanbei</w:t>
      </w:r>
      <w:proofErr w:type="spellEnd"/>
      <w:r w:rsidR="00037C94" w:rsidRPr="007C61C7">
        <w:rPr>
          <w:sz w:val="24"/>
          <w:szCs w:val="24"/>
        </w:rPr>
        <w:t xml:space="preserve"> Model</w:t>
      </w:r>
      <w:r w:rsidR="000A6D19" w:rsidRPr="007C61C7">
        <w:rPr>
          <w:sz w:val="24"/>
          <w:szCs w:val="24"/>
        </w:rPr>
        <w:t xml:space="preserve">, </w:t>
      </w:r>
      <w:r w:rsidR="00037C94" w:rsidRPr="007C61C7">
        <w:rPr>
          <w:sz w:val="24"/>
          <w:szCs w:val="24"/>
        </w:rPr>
        <w:t>both written</w:t>
      </w:r>
      <w:r w:rsidR="000A6D19" w:rsidRPr="007C61C7">
        <w:rPr>
          <w:sz w:val="24"/>
          <w:szCs w:val="24"/>
        </w:rPr>
        <w:t xml:space="preserve"> by himself) </w:t>
      </w:r>
      <w:r w:rsidR="00DE3A40" w:rsidRPr="007C61C7">
        <w:rPr>
          <w:sz w:val="24"/>
          <w:szCs w:val="24"/>
        </w:rPr>
        <w:t xml:space="preserve">could not be taken as a whole work, but </w:t>
      </w:r>
      <w:r w:rsidR="000A6D19" w:rsidRPr="007C61C7">
        <w:rPr>
          <w:sz w:val="24"/>
          <w:szCs w:val="24"/>
        </w:rPr>
        <w:t xml:space="preserve">are quite innovative. </w:t>
      </w:r>
      <w:r w:rsidR="009779BA" w:rsidRPr="007C61C7">
        <w:rPr>
          <w:sz w:val="24"/>
          <w:szCs w:val="24"/>
        </w:rPr>
        <w:t>I think he deserved my</w:t>
      </w:r>
      <w:r w:rsidR="00351114" w:rsidRPr="007C61C7">
        <w:rPr>
          <w:sz w:val="24"/>
          <w:szCs w:val="24"/>
        </w:rPr>
        <w:t xml:space="preserve"> highest score (95/100). </w:t>
      </w:r>
      <w:r w:rsidR="00CA38A3" w:rsidRPr="007C61C7">
        <w:rPr>
          <w:sz w:val="24"/>
          <w:szCs w:val="24"/>
        </w:rPr>
        <w:t>I am thankful to him for help</w:t>
      </w:r>
      <w:r w:rsidR="001E7C6F" w:rsidRPr="007C61C7">
        <w:rPr>
          <w:sz w:val="24"/>
          <w:szCs w:val="24"/>
        </w:rPr>
        <w:t>ing prepare</w:t>
      </w:r>
      <w:r w:rsidR="00CA38A3" w:rsidRPr="007C61C7">
        <w:rPr>
          <w:sz w:val="24"/>
          <w:szCs w:val="24"/>
        </w:rPr>
        <w:t xml:space="preserve"> the model calibration part of the class this year.</w:t>
      </w:r>
    </w:p>
    <w:p w14:paraId="41A53B4F" w14:textId="43DBE1D2" w:rsidR="00ED5489" w:rsidRPr="0026104D" w:rsidRDefault="00ED5489">
      <w:pPr>
        <w:spacing w:line="360" w:lineRule="auto"/>
        <w:rPr>
          <w:sz w:val="24"/>
          <w:szCs w:val="24"/>
        </w:rPr>
        <w:pPrChange w:id="15" w:author="Fuqiang Tian" w:date="2014-12-06T13:29:00Z">
          <w:pPr/>
        </w:pPrChange>
      </w:pPr>
      <w:del w:id="16" w:author="xiaopeng_thu" w:date="2014-12-07T10:10:00Z">
        <w:r w:rsidRPr="007C61C7" w:rsidDel="007A2A27">
          <w:rPr>
            <w:sz w:val="24"/>
            <w:szCs w:val="24"/>
            <w:highlight w:val="yellow"/>
            <w:rPrChange w:id="17" w:author="Fuqiang Tian" w:date="2014-12-06T13:30:00Z">
              <w:rPr>
                <w:sz w:val="24"/>
                <w:szCs w:val="24"/>
              </w:rPr>
            </w:rPrChange>
          </w:rPr>
          <w:delText>I am gratified to watch him grow strong in our institute</w:delText>
        </w:r>
        <w:r w:rsidRPr="007C61C7" w:rsidDel="007A2A27">
          <w:rPr>
            <w:sz w:val="24"/>
            <w:szCs w:val="24"/>
          </w:rPr>
          <w:delText xml:space="preserve">, </w:delText>
        </w:r>
      </w:del>
      <w:ins w:id="18" w:author="xiaopeng_thu" w:date="2014-12-07T10:09:00Z">
        <w:r w:rsidR="004336EA">
          <w:rPr>
            <w:sz w:val="24"/>
            <w:szCs w:val="24"/>
          </w:rPr>
          <w:t>I am glad to watch him making academic progresses</w:t>
        </w:r>
      </w:ins>
      <w:proofErr w:type="gramStart"/>
      <w:ins w:id="19" w:author="xiaopeng_thu" w:date="2014-12-07T10:10:00Z">
        <w:r w:rsidR="004336EA">
          <w:rPr>
            <w:sz w:val="24"/>
            <w:szCs w:val="24"/>
          </w:rPr>
          <w:t xml:space="preserve">, </w:t>
        </w:r>
      </w:ins>
      <w:ins w:id="20" w:author="xiaopeng_thu" w:date="2014-12-07T10:09:00Z">
        <w:r w:rsidR="004336EA">
          <w:rPr>
            <w:sz w:val="24"/>
            <w:szCs w:val="24"/>
          </w:rPr>
          <w:t xml:space="preserve"> </w:t>
        </w:r>
      </w:ins>
      <w:proofErr w:type="gramEnd"/>
      <w:del w:id="21" w:author="xiaopeng_thu" w:date="2014-12-07T10:10:00Z">
        <w:r w:rsidRPr="007C61C7" w:rsidDel="004336EA">
          <w:rPr>
            <w:sz w:val="24"/>
            <w:szCs w:val="24"/>
          </w:rPr>
          <w:delText>making oral presentat</w:delText>
        </w:r>
        <w:r w:rsidR="002479B8" w:rsidRPr="0026104D" w:rsidDel="004336EA">
          <w:rPr>
            <w:sz w:val="24"/>
            <w:szCs w:val="24"/>
          </w:rPr>
          <w:delText>ions</w:delText>
        </w:r>
      </w:del>
      <w:ins w:id="22" w:author="xiaopeng_thu" w:date="2014-12-07T10:10:00Z">
        <w:r w:rsidR="004336EA">
          <w:rPr>
            <w:sz w:val="24"/>
            <w:szCs w:val="24"/>
          </w:rPr>
          <w:t>sharing his findings</w:t>
        </w:r>
      </w:ins>
      <w:r w:rsidR="002479B8" w:rsidRPr="0026104D">
        <w:rPr>
          <w:sz w:val="24"/>
          <w:szCs w:val="24"/>
        </w:rPr>
        <w:t xml:space="preserve"> in </w:t>
      </w:r>
      <w:r w:rsidR="001E7C6F" w:rsidRPr="0026104D">
        <w:rPr>
          <w:sz w:val="24"/>
          <w:szCs w:val="24"/>
        </w:rPr>
        <w:t xml:space="preserve">front of </w:t>
      </w:r>
      <w:r w:rsidR="002479B8" w:rsidRPr="0026104D">
        <w:rPr>
          <w:sz w:val="24"/>
          <w:szCs w:val="24"/>
        </w:rPr>
        <w:t>the academic community.</w:t>
      </w:r>
      <w:del w:id="23" w:author="xiaopeng_thu" w:date="2014-12-07T10:12:00Z">
        <w:r w:rsidR="002479B8" w:rsidRPr="0026104D" w:rsidDel="003A787E">
          <w:rPr>
            <w:sz w:val="24"/>
            <w:szCs w:val="24"/>
          </w:rPr>
          <w:delText xml:space="preserve"> </w:delText>
        </w:r>
        <w:r w:rsidR="002479B8" w:rsidRPr="0026104D" w:rsidDel="003A787E">
          <w:rPr>
            <w:sz w:val="24"/>
            <w:szCs w:val="24"/>
            <w:highlight w:val="yellow"/>
            <w:rPrChange w:id="24" w:author="Fuqiang Tian" w:date="2014-12-06T13:30:00Z">
              <w:rPr>
                <w:sz w:val="24"/>
                <w:szCs w:val="24"/>
              </w:rPr>
            </w:rPrChange>
          </w:rPr>
          <w:delText>I believe this potential should be carried on somewhere</w:delText>
        </w:r>
        <w:r w:rsidR="002479B8" w:rsidRPr="0026104D" w:rsidDel="003A787E">
          <w:rPr>
            <w:sz w:val="24"/>
            <w:szCs w:val="24"/>
          </w:rPr>
          <w:delText>.</w:delText>
        </w:r>
      </w:del>
      <w:r w:rsidR="002479B8" w:rsidRPr="0026104D">
        <w:rPr>
          <w:sz w:val="24"/>
          <w:szCs w:val="24"/>
        </w:rPr>
        <w:t xml:space="preserve"> </w:t>
      </w:r>
      <w:r w:rsidR="001E7C6F" w:rsidRPr="0026104D">
        <w:rPr>
          <w:sz w:val="24"/>
          <w:szCs w:val="24"/>
        </w:rPr>
        <w:t>Given</w:t>
      </w:r>
      <w:r w:rsidR="00E605D3" w:rsidRPr="0026104D">
        <w:rPr>
          <w:sz w:val="24"/>
          <w:szCs w:val="24"/>
        </w:rPr>
        <w:t xml:space="preserve"> his research </w:t>
      </w:r>
      <w:del w:id="25" w:author="xiaopeng_thu" w:date="2014-12-07T10:12:00Z">
        <w:r w:rsidR="00E605D3" w:rsidRPr="0026104D" w:rsidDel="003A787E">
          <w:rPr>
            <w:sz w:val="24"/>
            <w:szCs w:val="24"/>
          </w:rPr>
          <w:delText xml:space="preserve">interest </w:delText>
        </w:r>
      </w:del>
      <w:ins w:id="26" w:author="xiaopeng_thu" w:date="2014-12-07T10:12:00Z">
        <w:r w:rsidR="003A787E">
          <w:rPr>
            <w:sz w:val="24"/>
            <w:szCs w:val="24"/>
          </w:rPr>
          <w:t xml:space="preserve"> determination </w:t>
        </w:r>
      </w:ins>
      <w:r w:rsidR="00E605D3" w:rsidRPr="0026104D">
        <w:rPr>
          <w:sz w:val="24"/>
          <w:szCs w:val="24"/>
        </w:rPr>
        <w:t xml:space="preserve">and </w:t>
      </w:r>
      <w:del w:id="27" w:author="Fuqiang Tian" w:date="2014-12-06T13:30:00Z">
        <w:r w:rsidR="00E605D3" w:rsidRPr="0026104D" w:rsidDel="0026104D">
          <w:rPr>
            <w:sz w:val="24"/>
            <w:szCs w:val="24"/>
          </w:rPr>
          <w:delText>ability</w:delText>
        </w:r>
      </w:del>
      <w:ins w:id="28" w:author="Fuqiang Tian" w:date="2014-12-06T13:30:00Z">
        <w:r w:rsidR="0026104D">
          <w:rPr>
            <w:rFonts w:hint="eastAsia"/>
            <w:sz w:val="24"/>
            <w:szCs w:val="24"/>
          </w:rPr>
          <w:t>capability</w:t>
        </w:r>
      </w:ins>
      <w:r w:rsidR="00E605D3" w:rsidRPr="0026104D">
        <w:rPr>
          <w:sz w:val="24"/>
          <w:szCs w:val="24"/>
        </w:rPr>
        <w:t>, I believe it is a good choice for him to continue his research in your productive group. I shall greatly appreciate your favorably consideration for his application.</w:t>
      </w:r>
    </w:p>
    <w:p w14:paraId="7AE10C47" w14:textId="77777777" w:rsidR="00E605D3" w:rsidRPr="007C61C7" w:rsidRDefault="00E605D3">
      <w:pPr>
        <w:spacing w:line="360" w:lineRule="auto"/>
        <w:rPr>
          <w:sz w:val="24"/>
          <w:szCs w:val="24"/>
        </w:rPr>
        <w:pPrChange w:id="29" w:author="Fuqiang Tian" w:date="2014-12-06T13:29:00Z">
          <w:pPr/>
        </w:pPrChange>
      </w:pPr>
    </w:p>
    <w:p w14:paraId="26A1040B" w14:textId="77777777" w:rsidR="00E605D3" w:rsidRPr="007C61C7" w:rsidRDefault="00E605D3">
      <w:pPr>
        <w:spacing w:line="360" w:lineRule="auto"/>
        <w:rPr>
          <w:sz w:val="24"/>
          <w:szCs w:val="24"/>
        </w:rPr>
        <w:pPrChange w:id="30" w:author="Fuqiang Tian" w:date="2014-12-06T13:29:00Z">
          <w:pPr/>
        </w:pPrChange>
      </w:pPr>
      <w:r w:rsidRPr="007C61C7">
        <w:rPr>
          <w:sz w:val="24"/>
          <w:szCs w:val="24"/>
        </w:rPr>
        <w:t>Sincerely,</w:t>
      </w:r>
    </w:p>
    <w:p w14:paraId="0A24E467" w14:textId="77777777" w:rsidR="00E605D3" w:rsidRPr="007C61C7" w:rsidRDefault="00E605D3">
      <w:pPr>
        <w:spacing w:line="360" w:lineRule="auto"/>
        <w:rPr>
          <w:sz w:val="24"/>
          <w:szCs w:val="24"/>
        </w:rPr>
        <w:pPrChange w:id="31" w:author="Fuqiang Tian" w:date="2014-12-06T13:29:00Z">
          <w:pPr/>
        </w:pPrChange>
      </w:pPr>
      <w:del w:id="32" w:author="Fuqiang Tian" w:date="2014-12-06T13:28:00Z">
        <w:r w:rsidRPr="007C61C7" w:rsidDel="007C61C7">
          <w:rPr>
            <w:sz w:val="24"/>
            <w:szCs w:val="24"/>
          </w:rPr>
          <w:delText xml:space="preserve">Tian </w:delText>
        </w:r>
      </w:del>
      <w:ins w:id="33" w:author="Fuqiang Tian" w:date="2014-12-06T13:28:00Z">
        <w:r w:rsidR="007C61C7" w:rsidRPr="007C61C7">
          <w:rPr>
            <w:sz w:val="24"/>
            <w:szCs w:val="24"/>
          </w:rPr>
          <w:t xml:space="preserve">TIAN </w:t>
        </w:r>
      </w:ins>
      <w:r w:rsidRPr="007C61C7">
        <w:rPr>
          <w:sz w:val="24"/>
          <w:szCs w:val="24"/>
        </w:rPr>
        <w:t>Fuqiang</w:t>
      </w:r>
    </w:p>
    <w:p w14:paraId="445B050E" w14:textId="77777777" w:rsidR="00EA6530" w:rsidRPr="007C61C7" w:rsidDel="003120B4" w:rsidRDefault="00CA38A3">
      <w:pPr>
        <w:spacing w:line="360" w:lineRule="auto"/>
        <w:rPr>
          <w:ins w:id="34" w:author="Fuqiang Tian" w:date="2014-12-06T13:28:00Z"/>
          <w:del w:id="35" w:author="xiaopeng_thu" w:date="2014-12-07T10:12:00Z"/>
          <w:rFonts w:hint="eastAsia"/>
          <w:sz w:val="24"/>
          <w:szCs w:val="24"/>
        </w:rPr>
        <w:pPrChange w:id="36" w:author="Fuqiang Tian" w:date="2014-12-06T13:29:00Z">
          <w:pPr/>
        </w:pPrChange>
      </w:pPr>
      <w:bookmarkStart w:id="37" w:name="_GoBack"/>
      <w:bookmarkEnd w:id="37"/>
      <w:del w:id="38" w:author="xiaopeng_thu" w:date="2014-12-07T10:12:00Z">
        <w:r w:rsidRPr="0026104D" w:rsidDel="003120B4">
          <w:rPr>
            <w:sz w:val="24"/>
            <w:szCs w:val="24"/>
          </w:rPr>
          <w:delText xml:space="preserve"> </w:delText>
        </w:r>
      </w:del>
    </w:p>
    <w:p w14:paraId="72DDC86B" w14:textId="77777777" w:rsidR="007C61C7" w:rsidRPr="007C61C7" w:rsidDel="003120B4" w:rsidRDefault="007C61C7">
      <w:pPr>
        <w:spacing w:line="360" w:lineRule="auto"/>
        <w:rPr>
          <w:ins w:id="39" w:author="Fuqiang Tian" w:date="2014-12-06T13:28:00Z"/>
          <w:del w:id="40" w:author="xiaopeng_thu" w:date="2014-12-07T10:12:00Z"/>
          <w:rFonts w:hint="eastAsia"/>
          <w:sz w:val="24"/>
          <w:szCs w:val="24"/>
        </w:rPr>
        <w:pPrChange w:id="41" w:author="Fuqiang Tian" w:date="2014-12-06T13:29:00Z">
          <w:pPr/>
        </w:pPrChange>
      </w:pPr>
    </w:p>
    <w:p w14:paraId="415EA503" w14:textId="77777777" w:rsidR="007C61C7" w:rsidRPr="007C61C7" w:rsidDel="003120B4" w:rsidRDefault="007C61C7">
      <w:pPr>
        <w:spacing w:line="360" w:lineRule="auto"/>
        <w:rPr>
          <w:ins w:id="42" w:author="Fuqiang Tian" w:date="2014-12-06T13:28:00Z"/>
          <w:del w:id="43" w:author="xiaopeng_thu" w:date="2014-12-07T10:12:00Z"/>
          <w:rFonts w:hint="eastAsia"/>
          <w:sz w:val="24"/>
          <w:szCs w:val="24"/>
        </w:rPr>
        <w:pPrChange w:id="44" w:author="Fuqiang Tian" w:date="2014-12-06T13:29:00Z">
          <w:pPr/>
        </w:pPrChange>
      </w:pPr>
    </w:p>
    <w:p w14:paraId="66ED2C8B" w14:textId="77777777" w:rsidR="007C61C7" w:rsidRPr="007C61C7" w:rsidRDefault="007C61C7">
      <w:pPr>
        <w:spacing w:line="360" w:lineRule="auto"/>
        <w:rPr>
          <w:ins w:id="45" w:author="Fuqiang Tian" w:date="2014-12-06T13:28:00Z"/>
          <w:rFonts w:hint="eastAsia"/>
          <w:sz w:val="24"/>
          <w:szCs w:val="24"/>
        </w:rPr>
        <w:pPrChange w:id="46" w:author="Fuqiang Tian" w:date="2014-12-06T13:29:00Z">
          <w:pPr/>
        </w:pPrChange>
      </w:pPr>
    </w:p>
    <w:p w14:paraId="33D2C323" w14:textId="77777777" w:rsidR="007C61C7" w:rsidRPr="007C61C7" w:rsidRDefault="007C61C7">
      <w:pPr>
        <w:spacing w:line="360" w:lineRule="auto"/>
        <w:rPr>
          <w:sz w:val="24"/>
          <w:szCs w:val="24"/>
        </w:rPr>
        <w:pPrChange w:id="47" w:author="Fuqiang Tian" w:date="2014-12-06T13:29:00Z">
          <w:pPr/>
        </w:pPrChange>
      </w:pPr>
      <w:ins w:id="48" w:author="Fuqiang Tian" w:date="2014-12-06T13:29:00Z">
        <w:r w:rsidRPr="007C61C7">
          <w:rPr>
            <w:sz w:val="24"/>
            <w:szCs w:val="24"/>
          </w:rPr>
          <w:t>2014/12/6</w:t>
        </w:r>
      </w:ins>
    </w:p>
    <w:sectPr w:rsidR="007C61C7" w:rsidRPr="007C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peng_thu">
    <w15:presenceInfo w15:providerId="None" w15:userId="xiaopeng_t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74"/>
    <w:rsid w:val="00037C94"/>
    <w:rsid w:val="00046417"/>
    <w:rsid w:val="00063AE2"/>
    <w:rsid w:val="000A6D19"/>
    <w:rsid w:val="000F1F3A"/>
    <w:rsid w:val="00105612"/>
    <w:rsid w:val="001E7C6F"/>
    <w:rsid w:val="001F0B4D"/>
    <w:rsid w:val="00205E04"/>
    <w:rsid w:val="002479B8"/>
    <w:rsid w:val="0026104D"/>
    <w:rsid w:val="003120B4"/>
    <w:rsid w:val="00351114"/>
    <w:rsid w:val="003A787E"/>
    <w:rsid w:val="00417AF0"/>
    <w:rsid w:val="004336EA"/>
    <w:rsid w:val="005D3C74"/>
    <w:rsid w:val="0063439A"/>
    <w:rsid w:val="00662326"/>
    <w:rsid w:val="006C4152"/>
    <w:rsid w:val="006D3479"/>
    <w:rsid w:val="007A2A27"/>
    <w:rsid w:val="007C61C7"/>
    <w:rsid w:val="008F70D6"/>
    <w:rsid w:val="009779BA"/>
    <w:rsid w:val="00AA5B6A"/>
    <w:rsid w:val="00C558C4"/>
    <w:rsid w:val="00C73105"/>
    <w:rsid w:val="00CA38A3"/>
    <w:rsid w:val="00DA2F5B"/>
    <w:rsid w:val="00DE3A40"/>
    <w:rsid w:val="00E10794"/>
    <w:rsid w:val="00E605D3"/>
    <w:rsid w:val="00EA6530"/>
    <w:rsid w:val="00ED5489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2B234"/>
  <w15:docId w15:val="{659B59C3-E1BB-4399-BA0C-D7E7C5F2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61C7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61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2</cp:revision>
  <dcterms:created xsi:type="dcterms:W3CDTF">2014-12-07T02:13:00Z</dcterms:created>
  <dcterms:modified xsi:type="dcterms:W3CDTF">2014-12-07T02:13:00Z</dcterms:modified>
</cp:coreProperties>
</file>