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745" w:rsidRDefault="000D11C9" w:rsidP="000D11C9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0D11C9">
        <w:rPr>
          <w:rFonts w:hint="eastAsia"/>
          <w:b/>
          <w:sz w:val="30"/>
          <w:szCs w:val="30"/>
        </w:rPr>
        <w:t>拟聘请硕士学位论文答辩委员会成员</w:t>
      </w: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842"/>
        <w:gridCol w:w="1843"/>
        <w:gridCol w:w="902"/>
        <w:gridCol w:w="1933"/>
      </w:tblGrid>
      <w:tr w:rsidR="00552893" w:rsidRPr="00393C01" w:rsidTr="00E9493E">
        <w:trPr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委员会成员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姓名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职称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职务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是否评阅人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工作单位</w:t>
            </w:r>
          </w:p>
        </w:tc>
      </w:tr>
      <w:tr w:rsidR="00552893" w:rsidRPr="00393C01" w:rsidTr="00E9493E">
        <w:trPr>
          <w:trHeight w:val="57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主席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杨大文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11C9" w:rsidRPr="00393C01" w:rsidRDefault="006413B7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教授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D11C9" w:rsidRPr="00393C01" w:rsidRDefault="006413B7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否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0D11C9" w:rsidRPr="00393C01" w:rsidRDefault="006413B7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清华大学</w:t>
            </w:r>
          </w:p>
        </w:tc>
      </w:tr>
      <w:tr w:rsidR="00552893" w:rsidRPr="00393C01" w:rsidTr="00E9493E">
        <w:trPr>
          <w:trHeight w:val="554"/>
          <w:jc w:val="center"/>
        </w:trPr>
        <w:tc>
          <w:tcPr>
            <w:tcW w:w="959" w:type="dxa"/>
            <w:vMerge w:val="restart"/>
            <w:shd w:val="clear" w:color="auto" w:fill="auto"/>
            <w:textDirection w:val="tbRlV"/>
            <w:vAlign w:val="center"/>
          </w:tcPr>
          <w:p w:rsidR="000D11C9" w:rsidRPr="00393C01" w:rsidRDefault="000D11C9" w:rsidP="00393C01">
            <w:pPr>
              <w:ind w:left="113" w:right="113"/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委     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倪广恒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教授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否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清华大学</w:t>
            </w:r>
          </w:p>
        </w:tc>
      </w:tr>
      <w:tr w:rsidR="00552893" w:rsidRPr="00393C01" w:rsidTr="00E9493E">
        <w:trPr>
          <w:trHeight w:val="562"/>
          <w:jc w:val="center"/>
        </w:trPr>
        <w:tc>
          <w:tcPr>
            <w:tcW w:w="959" w:type="dxa"/>
            <w:vMerge/>
            <w:shd w:val="clear" w:color="auto" w:fill="auto"/>
          </w:tcPr>
          <w:p w:rsidR="000D11C9" w:rsidRPr="00393C01" w:rsidRDefault="000D11C9" w:rsidP="000D11C9">
            <w:pPr>
              <w:rPr>
                <w:rFonts w:ascii="宋体" w:hAnsi="宋体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黄跃飞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11C9" w:rsidRPr="00393C01" w:rsidRDefault="004063B4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研究员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是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清华大学</w:t>
            </w:r>
          </w:p>
        </w:tc>
      </w:tr>
      <w:tr w:rsidR="00552893" w:rsidRPr="00393C01" w:rsidTr="00E9493E">
        <w:trPr>
          <w:trHeight w:val="556"/>
          <w:jc w:val="center"/>
        </w:trPr>
        <w:tc>
          <w:tcPr>
            <w:tcW w:w="959" w:type="dxa"/>
            <w:vMerge/>
            <w:shd w:val="clear" w:color="auto" w:fill="auto"/>
          </w:tcPr>
          <w:p w:rsidR="000D11C9" w:rsidRPr="00393C01" w:rsidRDefault="000D11C9" w:rsidP="000D11C9">
            <w:pPr>
              <w:rPr>
                <w:rFonts w:ascii="宋体" w:hAnsi="宋体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丛振涛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副教授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否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清华大学</w:t>
            </w:r>
          </w:p>
        </w:tc>
      </w:tr>
      <w:tr w:rsidR="00552893" w:rsidRPr="00393C01" w:rsidTr="00E9493E">
        <w:trPr>
          <w:trHeight w:val="550"/>
          <w:jc w:val="center"/>
        </w:trPr>
        <w:tc>
          <w:tcPr>
            <w:tcW w:w="959" w:type="dxa"/>
            <w:vMerge/>
            <w:shd w:val="clear" w:color="auto" w:fill="auto"/>
          </w:tcPr>
          <w:p w:rsidR="000D11C9" w:rsidRPr="00393C01" w:rsidRDefault="000D11C9" w:rsidP="000D11C9">
            <w:pPr>
              <w:rPr>
                <w:rFonts w:ascii="宋体" w:hAnsi="宋体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赵建世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副教授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否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清华大学</w:t>
            </w:r>
          </w:p>
        </w:tc>
      </w:tr>
      <w:tr w:rsidR="00552893" w:rsidRPr="00393C01" w:rsidTr="00E9493E">
        <w:trPr>
          <w:trHeight w:val="558"/>
          <w:jc w:val="center"/>
        </w:trPr>
        <w:tc>
          <w:tcPr>
            <w:tcW w:w="959" w:type="dxa"/>
            <w:vMerge/>
            <w:shd w:val="clear" w:color="auto" w:fill="auto"/>
          </w:tcPr>
          <w:p w:rsidR="000D11C9" w:rsidRPr="00393C01" w:rsidRDefault="000D11C9" w:rsidP="000D11C9">
            <w:pPr>
              <w:rPr>
                <w:rFonts w:ascii="宋体" w:hAnsi="宋体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田富强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副教授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是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0D11C9" w:rsidRPr="00393C01" w:rsidRDefault="00B27F6F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清华大学</w:t>
            </w:r>
          </w:p>
        </w:tc>
      </w:tr>
      <w:tr w:rsidR="00552893" w:rsidRPr="00393C01" w:rsidTr="00E9493E">
        <w:trPr>
          <w:trHeight w:val="566"/>
          <w:jc w:val="center"/>
        </w:trPr>
        <w:tc>
          <w:tcPr>
            <w:tcW w:w="959" w:type="dxa"/>
            <w:vMerge/>
            <w:shd w:val="clear" w:color="auto" w:fill="auto"/>
          </w:tcPr>
          <w:p w:rsidR="000D11C9" w:rsidRPr="00393C01" w:rsidRDefault="000D11C9" w:rsidP="000D11C9">
            <w:pPr>
              <w:rPr>
                <w:rFonts w:ascii="宋体" w:hAnsi="宋体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11C9" w:rsidRPr="00C72F10" w:rsidRDefault="008506AA" w:rsidP="00393C01">
            <w:pPr>
              <w:jc w:val="center"/>
              <w:rPr>
                <w:rFonts w:ascii="宋体" w:hAnsi="宋体"/>
                <w:sz w:val="22"/>
                <w:highlight w:val="yellow"/>
              </w:rPr>
            </w:pPr>
            <w:r w:rsidRPr="00C72F10">
              <w:rPr>
                <w:rFonts w:ascii="宋体" w:hAnsi="宋体" w:hint="eastAsia"/>
                <w:sz w:val="22"/>
                <w:highlight w:val="yellow"/>
              </w:rPr>
              <w:t>赵建世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11C9" w:rsidRPr="00C72F10" w:rsidRDefault="008506AA" w:rsidP="00393C01">
            <w:pPr>
              <w:jc w:val="center"/>
              <w:rPr>
                <w:rFonts w:ascii="宋体" w:hAnsi="宋体"/>
                <w:sz w:val="22"/>
                <w:highlight w:val="yellow"/>
              </w:rPr>
            </w:pPr>
            <w:r w:rsidRPr="00C72F10">
              <w:rPr>
                <w:rFonts w:ascii="宋体" w:hAnsi="宋体" w:hint="eastAsia"/>
                <w:sz w:val="22"/>
                <w:highlight w:val="yellow"/>
              </w:rPr>
              <w:t>副教授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D11C9" w:rsidRPr="00C72F10" w:rsidRDefault="000D11C9" w:rsidP="00393C01">
            <w:pPr>
              <w:jc w:val="center"/>
              <w:rPr>
                <w:rFonts w:ascii="宋体" w:hAnsi="宋体"/>
                <w:sz w:val="22"/>
                <w:highlight w:val="yellow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D11C9" w:rsidRPr="00C72F10" w:rsidRDefault="008506AA" w:rsidP="00393C01">
            <w:pPr>
              <w:jc w:val="center"/>
              <w:rPr>
                <w:rFonts w:ascii="宋体" w:hAnsi="宋体"/>
                <w:sz w:val="22"/>
                <w:highlight w:val="yellow"/>
              </w:rPr>
            </w:pPr>
            <w:r w:rsidRPr="00C72F10">
              <w:rPr>
                <w:rFonts w:ascii="宋体" w:hAnsi="宋体" w:hint="eastAsia"/>
                <w:sz w:val="22"/>
                <w:highlight w:val="yellow"/>
              </w:rPr>
              <w:t>否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0D11C9" w:rsidRPr="00C72F10" w:rsidRDefault="008506AA" w:rsidP="00393C01">
            <w:pPr>
              <w:jc w:val="center"/>
              <w:rPr>
                <w:rFonts w:ascii="宋体" w:hAnsi="宋体"/>
                <w:sz w:val="22"/>
                <w:highlight w:val="yellow"/>
              </w:rPr>
            </w:pPr>
            <w:r w:rsidRPr="00C72F10">
              <w:rPr>
                <w:rFonts w:ascii="宋体" w:hAnsi="宋体" w:hint="eastAsia"/>
                <w:sz w:val="22"/>
                <w:highlight w:val="yellow"/>
              </w:rPr>
              <w:t>清华</w:t>
            </w:r>
            <w:r w:rsidRPr="00C72F10">
              <w:rPr>
                <w:rFonts w:ascii="宋体" w:hAnsi="宋体"/>
                <w:sz w:val="22"/>
                <w:highlight w:val="yellow"/>
              </w:rPr>
              <w:t>大学</w:t>
            </w:r>
          </w:p>
        </w:tc>
      </w:tr>
      <w:tr w:rsidR="00552893" w:rsidRPr="00393C01" w:rsidTr="00E9493E">
        <w:trPr>
          <w:trHeight w:val="560"/>
          <w:jc w:val="center"/>
        </w:trPr>
        <w:tc>
          <w:tcPr>
            <w:tcW w:w="959" w:type="dxa"/>
            <w:vMerge/>
            <w:shd w:val="clear" w:color="auto" w:fill="auto"/>
          </w:tcPr>
          <w:p w:rsidR="000D11C9" w:rsidRPr="00393C01" w:rsidRDefault="000D11C9" w:rsidP="000D11C9">
            <w:pPr>
              <w:rPr>
                <w:rFonts w:ascii="宋体" w:hAnsi="宋体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雷慧闽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讲师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否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清华</w:t>
            </w:r>
            <w:r>
              <w:rPr>
                <w:rFonts w:ascii="宋体" w:hAnsi="宋体"/>
                <w:sz w:val="22"/>
              </w:rPr>
              <w:t>大学</w:t>
            </w:r>
          </w:p>
        </w:tc>
      </w:tr>
      <w:tr w:rsidR="00552893" w:rsidRPr="00393C01" w:rsidTr="00E9493E">
        <w:trPr>
          <w:trHeight w:val="540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秘书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孙美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D11C9" w:rsidRPr="00393C01" w:rsidRDefault="00E75F12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助理研究员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D11C9" w:rsidRPr="00393C01" w:rsidRDefault="000D11C9" w:rsidP="00393C01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902" w:type="dxa"/>
            <w:shd w:val="clear" w:color="auto" w:fill="auto"/>
            <w:vAlign w:val="center"/>
          </w:tcPr>
          <w:p w:rsidR="000D11C9" w:rsidRPr="00393C01" w:rsidRDefault="00E75F12" w:rsidP="00393C01">
            <w:pPr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否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0D11C9" w:rsidRPr="00393C01" w:rsidRDefault="008506AA" w:rsidP="00393C01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清华大学</w:t>
            </w:r>
          </w:p>
        </w:tc>
      </w:tr>
      <w:tr w:rsidR="000D11C9" w:rsidRPr="00393C01" w:rsidTr="00E9493E">
        <w:trPr>
          <w:trHeight w:val="846"/>
          <w:jc w:val="center"/>
        </w:trPr>
        <w:tc>
          <w:tcPr>
            <w:tcW w:w="8755" w:type="dxa"/>
            <w:gridSpan w:val="6"/>
            <w:shd w:val="clear" w:color="auto" w:fill="auto"/>
            <w:vAlign w:val="center"/>
          </w:tcPr>
          <w:p w:rsidR="000D11C9" w:rsidRPr="00393C01" w:rsidRDefault="00A35DE8" w:rsidP="008506AA">
            <w:pPr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预定答辩日期：</w:t>
            </w:r>
            <w:r w:rsidR="005950BB" w:rsidRPr="00393C01">
              <w:rPr>
                <w:rFonts w:ascii="宋体" w:hAnsi="宋体" w:hint="eastAsia"/>
                <w:sz w:val="22"/>
              </w:rPr>
              <w:t xml:space="preserve">  </w:t>
            </w:r>
            <w:r w:rsidR="00D24A6E" w:rsidRPr="00393C01">
              <w:rPr>
                <w:rFonts w:hint="eastAsia"/>
                <w:sz w:val="22"/>
              </w:rPr>
              <w:t>201</w:t>
            </w:r>
            <w:r w:rsidR="008506AA">
              <w:rPr>
                <w:sz w:val="22"/>
              </w:rPr>
              <w:t>5</w:t>
            </w:r>
            <w:r w:rsidR="005950BB" w:rsidRPr="00393C01">
              <w:rPr>
                <w:rFonts w:ascii="宋体" w:hAnsi="宋体" w:hint="eastAsia"/>
                <w:sz w:val="22"/>
              </w:rPr>
              <w:t xml:space="preserve"> </w:t>
            </w:r>
            <w:r w:rsidR="008A5210" w:rsidRPr="00393C01">
              <w:rPr>
                <w:rFonts w:ascii="宋体" w:hAnsi="宋体" w:hint="eastAsia"/>
                <w:sz w:val="22"/>
              </w:rPr>
              <w:t xml:space="preserve">  </w:t>
            </w:r>
            <w:r w:rsidRPr="00393C01">
              <w:rPr>
                <w:rFonts w:ascii="宋体" w:hAnsi="宋体" w:hint="eastAsia"/>
                <w:sz w:val="22"/>
              </w:rPr>
              <w:t>年</w:t>
            </w:r>
            <w:r w:rsidR="005950BB" w:rsidRPr="00393C01">
              <w:rPr>
                <w:rFonts w:ascii="宋体" w:hAnsi="宋体" w:hint="eastAsia"/>
                <w:sz w:val="22"/>
              </w:rPr>
              <w:t xml:space="preserve"> </w:t>
            </w:r>
            <w:r w:rsidR="00D24A6E" w:rsidRPr="00393C01">
              <w:rPr>
                <w:rFonts w:hint="eastAsia"/>
                <w:sz w:val="22"/>
              </w:rPr>
              <w:t>06</w:t>
            </w:r>
            <w:r w:rsidR="005950BB" w:rsidRPr="00393C01">
              <w:rPr>
                <w:rFonts w:ascii="宋体" w:hAnsi="宋体" w:hint="eastAsia"/>
                <w:sz w:val="22"/>
              </w:rPr>
              <w:t xml:space="preserve">  </w:t>
            </w:r>
            <w:r w:rsidRPr="00393C01">
              <w:rPr>
                <w:rFonts w:ascii="宋体" w:hAnsi="宋体" w:hint="eastAsia"/>
                <w:sz w:val="22"/>
              </w:rPr>
              <w:t>月</w:t>
            </w:r>
            <w:r w:rsidR="005950BB" w:rsidRPr="00393C01">
              <w:rPr>
                <w:rFonts w:ascii="宋体" w:hAnsi="宋体" w:hint="eastAsia"/>
                <w:sz w:val="22"/>
              </w:rPr>
              <w:t xml:space="preserve">  </w:t>
            </w:r>
            <w:r w:rsidR="00D24A6E" w:rsidRPr="00393C01">
              <w:rPr>
                <w:rFonts w:hint="eastAsia"/>
                <w:sz w:val="22"/>
              </w:rPr>
              <w:t>0</w:t>
            </w:r>
            <w:r w:rsidR="008506AA">
              <w:rPr>
                <w:sz w:val="22"/>
              </w:rPr>
              <w:t>5</w:t>
            </w:r>
            <w:r w:rsidR="005950BB" w:rsidRPr="00393C01">
              <w:rPr>
                <w:rFonts w:ascii="宋体" w:hAnsi="宋体" w:hint="eastAsia"/>
                <w:sz w:val="22"/>
              </w:rPr>
              <w:t xml:space="preserve"> </w:t>
            </w:r>
            <w:r w:rsidRPr="00393C01">
              <w:rPr>
                <w:rFonts w:ascii="宋体" w:hAnsi="宋体" w:hint="eastAsia"/>
                <w:sz w:val="22"/>
              </w:rPr>
              <w:t>日</w:t>
            </w:r>
            <w:r w:rsidR="005950BB" w:rsidRPr="00393C01">
              <w:rPr>
                <w:rFonts w:ascii="宋体" w:hAnsi="宋体" w:hint="eastAsia"/>
                <w:sz w:val="22"/>
              </w:rPr>
              <w:t xml:space="preserve">   </w:t>
            </w:r>
            <w:r w:rsidRPr="00393C01">
              <w:rPr>
                <w:rFonts w:ascii="宋体" w:hAnsi="宋体" w:hint="eastAsia"/>
                <w:sz w:val="22"/>
              </w:rPr>
              <w:t>午</w:t>
            </w:r>
            <w:r w:rsidR="005950BB" w:rsidRPr="00393C01">
              <w:rPr>
                <w:rFonts w:ascii="宋体" w:hAnsi="宋体" w:hint="eastAsia"/>
                <w:sz w:val="22"/>
              </w:rPr>
              <w:t xml:space="preserve"> </w:t>
            </w:r>
            <w:r w:rsidR="008506AA">
              <w:rPr>
                <w:sz w:val="22"/>
              </w:rPr>
              <w:t>8</w:t>
            </w:r>
            <w:r w:rsidR="005950BB" w:rsidRPr="00393C01">
              <w:rPr>
                <w:rFonts w:ascii="宋体" w:hAnsi="宋体" w:hint="eastAsia"/>
                <w:sz w:val="22"/>
              </w:rPr>
              <w:t xml:space="preserve">  </w:t>
            </w:r>
            <w:r w:rsidRPr="00393C01">
              <w:rPr>
                <w:rFonts w:ascii="宋体" w:hAnsi="宋体" w:hint="eastAsia"/>
                <w:sz w:val="22"/>
              </w:rPr>
              <w:t>时</w:t>
            </w:r>
            <w:r w:rsidR="005950BB" w:rsidRPr="00393C01">
              <w:rPr>
                <w:rFonts w:ascii="宋体" w:hAnsi="宋体" w:hint="eastAsia"/>
                <w:sz w:val="22"/>
              </w:rPr>
              <w:t xml:space="preserve">  </w:t>
            </w:r>
            <w:r w:rsidR="008506AA">
              <w:rPr>
                <w:sz w:val="22"/>
              </w:rPr>
              <w:t>3</w:t>
            </w:r>
            <w:r w:rsidR="00D24A6E" w:rsidRPr="00393C01">
              <w:rPr>
                <w:rFonts w:hint="eastAsia"/>
                <w:sz w:val="22"/>
              </w:rPr>
              <w:t>0</w:t>
            </w:r>
            <w:r w:rsidR="005950BB" w:rsidRPr="00393C01">
              <w:rPr>
                <w:rFonts w:ascii="宋体" w:hAnsi="宋体" w:hint="eastAsia"/>
                <w:sz w:val="22"/>
              </w:rPr>
              <w:t xml:space="preserve"> </w:t>
            </w:r>
            <w:r w:rsidRPr="00393C01">
              <w:rPr>
                <w:rFonts w:ascii="宋体" w:hAnsi="宋体" w:hint="eastAsia"/>
                <w:sz w:val="22"/>
              </w:rPr>
              <w:t>分</w:t>
            </w:r>
          </w:p>
        </w:tc>
      </w:tr>
      <w:tr w:rsidR="000D11C9" w:rsidRPr="00393C01" w:rsidTr="00E9493E">
        <w:trPr>
          <w:trHeight w:val="844"/>
          <w:jc w:val="center"/>
        </w:trPr>
        <w:tc>
          <w:tcPr>
            <w:tcW w:w="8755" w:type="dxa"/>
            <w:gridSpan w:val="6"/>
            <w:shd w:val="clear" w:color="auto" w:fill="auto"/>
            <w:vAlign w:val="center"/>
          </w:tcPr>
          <w:p w:rsidR="000D11C9" w:rsidRPr="00393C01" w:rsidRDefault="00A35DE8" w:rsidP="008506AA">
            <w:pPr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答辩地点：</w:t>
            </w:r>
            <w:r w:rsidR="008506AA">
              <w:rPr>
                <w:rFonts w:hint="eastAsia"/>
                <w:sz w:val="22"/>
              </w:rPr>
              <w:t>泥沙馆</w:t>
            </w:r>
            <w:r w:rsidR="008506AA">
              <w:rPr>
                <w:rFonts w:hint="eastAsia"/>
                <w:sz w:val="22"/>
              </w:rPr>
              <w:t xml:space="preserve"> A200</w:t>
            </w:r>
          </w:p>
        </w:tc>
      </w:tr>
      <w:tr w:rsidR="000D11C9" w:rsidRPr="00393C01" w:rsidTr="00E9493E">
        <w:trPr>
          <w:trHeight w:val="4352"/>
          <w:jc w:val="center"/>
        </w:trPr>
        <w:tc>
          <w:tcPr>
            <w:tcW w:w="8755" w:type="dxa"/>
            <w:gridSpan w:val="6"/>
            <w:shd w:val="clear" w:color="auto" w:fill="auto"/>
          </w:tcPr>
          <w:p w:rsidR="000D11C9" w:rsidRPr="00393C01" w:rsidRDefault="00A35DE8" w:rsidP="00F36A05">
            <w:pPr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学位评定</w:t>
            </w:r>
            <w:r w:rsidR="001F055A" w:rsidRPr="00393C01">
              <w:rPr>
                <w:rFonts w:ascii="宋体" w:hAnsi="宋体" w:hint="eastAsia"/>
                <w:sz w:val="22"/>
              </w:rPr>
              <w:t>分委员会主席对答辩申请和答辩委员会组成的审批意见：</w:t>
            </w:r>
          </w:p>
          <w:p w:rsidR="001F055A" w:rsidRPr="00393C01" w:rsidRDefault="001F055A" w:rsidP="000D11C9">
            <w:pPr>
              <w:rPr>
                <w:rFonts w:ascii="宋体" w:hAnsi="宋体"/>
                <w:sz w:val="22"/>
              </w:rPr>
            </w:pPr>
          </w:p>
          <w:p w:rsidR="001F055A" w:rsidRPr="00393C01" w:rsidRDefault="001F055A" w:rsidP="000D11C9">
            <w:pPr>
              <w:rPr>
                <w:rFonts w:ascii="宋体" w:hAnsi="宋体"/>
                <w:sz w:val="22"/>
              </w:rPr>
            </w:pPr>
          </w:p>
          <w:p w:rsidR="001F055A" w:rsidRPr="00393C01" w:rsidRDefault="001F055A" w:rsidP="000D11C9">
            <w:pPr>
              <w:rPr>
                <w:rFonts w:ascii="宋体" w:hAnsi="宋体"/>
                <w:sz w:val="22"/>
              </w:rPr>
            </w:pPr>
          </w:p>
          <w:p w:rsidR="001F055A" w:rsidRPr="00393C01" w:rsidRDefault="001F055A" w:rsidP="000D11C9">
            <w:pPr>
              <w:rPr>
                <w:rFonts w:ascii="宋体" w:hAnsi="宋体"/>
                <w:sz w:val="22"/>
              </w:rPr>
            </w:pPr>
          </w:p>
          <w:p w:rsidR="001C52C0" w:rsidRPr="00393C01" w:rsidRDefault="001F055A" w:rsidP="000D11C9">
            <w:pPr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 xml:space="preserve">           </w:t>
            </w:r>
          </w:p>
          <w:p w:rsidR="001C52C0" w:rsidRPr="00393C01" w:rsidRDefault="001C52C0" w:rsidP="000D11C9">
            <w:pPr>
              <w:rPr>
                <w:rFonts w:ascii="宋体" w:hAnsi="宋体"/>
                <w:sz w:val="22"/>
              </w:rPr>
            </w:pPr>
          </w:p>
          <w:p w:rsidR="001C52C0" w:rsidRPr="00393C01" w:rsidRDefault="001C52C0" w:rsidP="000D11C9">
            <w:pPr>
              <w:rPr>
                <w:rFonts w:ascii="宋体" w:hAnsi="宋体"/>
                <w:sz w:val="22"/>
              </w:rPr>
            </w:pPr>
          </w:p>
          <w:p w:rsidR="001C52C0" w:rsidRPr="00393C01" w:rsidRDefault="001C52C0" w:rsidP="000D11C9">
            <w:pPr>
              <w:rPr>
                <w:rFonts w:ascii="宋体" w:hAnsi="宋体"/>
                <w:sz w:val="22"/>
              </w:rPr>
            </w:pPr>
          </w:p>
          <w:p w:rsidR="001C52C0" w:rsidRPr="00393C01" w:rsidRDefault="001C52C0" w:rsidP="000D11C9">
            <w:pPr>
              <w:rPr>
                <w:rFonts w:ascii="宋体" w:hAnsi="宋体"/>
                <w:sz w:val="22"/>
              </w:rPr>
            </w:pPr>
          </w:p>
          <w:p w:rsidR="001C52C0" w:rsidRPr="00393C01" w:rsidRDefault="001C52C0" w:rsidP="000D11C9">
            <w:pPr>
              <w:rPr>
                <w:rFonts w:ascii="宋体" w:hAnsi="宋体"/>
                <w:sz w:val="22"/>
              </w:rPr>
            </w:pPr>
          </w:p>
          <w:p w:rsidR="00DD3BDF" w:rsidRPr="00393C01" w:rsidRDefault="00DD3BDF" w:rsidP="00DD3BDF">
            <w:pPr>
              <w:rPr>
                <w:rFonts w:ascii="宋体" w:hAnsi="宋体"/>
                <w:sz w:val="22"/>
              </w:rPr>
            </w:pPr>
          </w:p>
          <w:p w:rsidR="00DD3BDF" w:rsidRPr="00393C01" w:rsidRDefault="00DD3BDF" w:rsidP="00DD3BDF">
            <w:pPr>
              <w:rPr>
                <w:rFonts w:ascii="宋体" w:hAnsi="宋体"/>
                <w:sz w:val="22"/>
              </w:rPr>
            </w:pPr>
          </w:p>
          <w:p w:rsidR="001F055A" w:rsidRPr="00393C01" w:rsidRDefault="001F055A" w:rsidP="00393C01">
            <w:pPr>
              <w:ind w:firstLineChars="900" w:firstLine="1980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分委会主席（签名）：                日期：</w:t>
            </w:r>
          </w:p>
        </w:tc>
      </w:tr>
    </w:tbl>
    <w:p w:rsidR="007C7737" w:rsidRPr="007C7737" w:rsidRDefault="007C7737" w:rsidP="007C7737">
      <w:pPr>
        <w:pStyle w:val="a6"/>
        <w:widowControl/>
        <w:ind w:left="360" w:firstLineChars="0" w:firstLine="0"/>
        <w:rPr>
          <w:b/>
          <w:sz w:val="22"/>
        </w:rPr>
      </w:pPr>
    </w:p>
    <w:p w:rsidR="000D11C9" w:rsidRPr="00552893" w:rsidRDefault="007C7737" w:rsidP="00552893">
      <w:pPr>
        <w:pStyle w:val="a6"/>
        <w:widowControl/>
        <w:numPr>
          <w:ilvl w:val="0"/>
          <w:numId w:val="4"/>
        </w:numPr>
        <w:ind w:firstLineChars="0"/>
        <w:jc w:val="center"/>
        <w:rPr>
          <w:b/>
          <w:sz w:val="30"/>
          <w:szCs w:val="30"/>
        </w:rPr>
      </w:pPr>
      <w:r w:rsidRPr="00393C01">
        <w:rPr>
          <w:rFonts w:ascii="宋体" w:hAnsi="宋体" w:hint="eastAsia"/>
          <w:sz w:val="22"/>
        </w:rPr>
        <w:t>2 —</w:t>
      </w:r>
      <w:r w:rsidR="009054D4" w:rsidRPr="007C7737">
        <w:rPr>
          <w:b/>
          <w:sz w:val="30"/>
          <w:szCs w:val="30"/>
        </w:rPr>
        <w:br w:type="page"/>
      </w:r>
      <w:r w:rsidR="009A74EE" w:rsidRPr="00552893">
        <w:rPr>
          <w:rFonts w:hint="eastAsia"/>
          <w:b/>
          <w:sz w:val="30"/>
          <w:szCs w:val="30"/>
        </w:rPr>
        <w:lastRenderedPageBreak/>
        <w:t>硕士学位论文答辩委员会决议书</w:t>
      </w:r>
    </w:p>
    <w:p w:rsidR="009A74EE" w:rsidRDefault="009A74EE" w:rsidP="009A74EE">
      <w:pPr>
        <w:tabs>
          <w:tab w:val="center" w:pos="4153"/>
          <w:tab w:val="left" w:pos="5422"/>
        </w:tabs>
        <w:jc w:val="center"/>
        <w:rPr>
          <w:b/>
          <w:szCs w:val="21"/>
        </w:rPr>
      </w:pPr>
      <w:r w:rsidRPr="009A74EE">
        <w:rPr>
          <w:rFonts w:hint="eastAsia"/>
          <w:b/>
          <w:szCs w:val="21"/>
        </w:rPr>
        <w:t>（</w:t>
      </w:r>
      <w:r w:rsidRPr="009A74EE">
        <w:rPr>
          <w:rFonts w:hint="eastAsia"/>
          <w:b/>
          <w:i/>
          <w:szCs w:val="21"/>
        </w:rPr>
        <w:t>决议书请直接打印或用黑色墨水笔书写，不得另纸粘贴</w:t>
      </w:r>
      <w:r w:rsidRPr="009A74EE">
        <w:rPr>
          <w:rFonts w:hint="eastAsia"/>
          <w:b/>
          <w:szCs w:val="21"/>
        </w:rPr>
        <w:t>）</w:t>
      </w:r>
    </w:p>
    <w:tbl>
      <w:tblPr>
        <w:tblW w:w="8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5103"/>
        <w:gridCol w:w="850"/>
        <w:gridCol w:w="2169"/>
      </w:tblGrid>
      <w:tr w:rsidR="00552893" w:rsidRPr="00393C01" w:rsidTr="00CA0A40">
        <w:trPr>
          <w:trHeight w:val="330"/>
          <w:jc w:val="center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0B56E9" w:rsidRPr="00393C01" w:rsidRDefault="000B56E9" w:rsidP="00393C01">
            <w:pPr>
              <w:tabs>
                <w:tab w:val="center" w:pos="4153"/>
                <w:tab w:val="left" w:pos="5422"/>
              </w:tabs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论文题目</w:t>
            </w:r>
          </w:p>
        </w:tc>
        <w:tc>
          <w:tcPr>
            <w:tcW w:w="5103" w:type="dxa"/>
            <w:vMerge w:val="restart"/>
            <w:shd w:val="clear" w:color="auto" w:fill="auto"/>
            <w:vAlign w:val="center"/>
          </w:tcPr>
          <w:p w:rsidR="000B56E9" w:rsidRPr="00951E8D" w:rsidRDefault="00951E8D" w:rsidP="00393C01">
            <w:pPr>
              <w:tabs>
                <w:tab w:val="center" w:pos="4153"/>
                <w:tab w:val="left" w:pos="5422"/>
              </w:tabs>
              <w:jc w:val="center"/>
              <w:rPr>
                <w:rFonts w:ascii="宋体" w:hAnsi="宋体"/>
                <w:sz w:val="22"/>
              </w:rPr>
            </w:pPr>
            <w:r w:rsidRPr="00951E8D">
              <w:rPr>
                <w:color w:val="000000"/>
              </w:rPr>
              <w:t>基于随机特征的流域水文模型时间尺度研究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B56E9" w:rsidRPr="00393C01" w:rsidRDefault="000B56E9" w:rsidP="00393C01">
            <w:pPr>
              <w:tabs>
                <w:tab w:val="center" w:pos="4153"/>
                <w:tab w:val="left" w:pos="5422"/>
              </w:tabs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姓名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0B56E9" w:rsidRPr="00393C01" w:rsidRDefault="00951E8D" w:rsidP="00393C01">
            <w:pPr>
              <w:tabs>
                <w:tab w:val="center" w:pos="4153"/>
                <w:tab w:val="left" w:pos="5422"/>
              </w:tabs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潘宝祥</w:t>
            </w:r>
          </w:p>
        </w:tc>
      </w:tr>
      <w:tr w:rsidR="00552893" w:rsidRPr="00393C01" w:rsidTr="00CA0A40">
        <w:trPr>
          <w:trHeight w:val="278"/>
          <w:jc w:val="center"/>
        </w:trPr>
        <w:tc>
          <w:tcPr>
            <w:tcW w:w="710" w:type="dxa"/>
            <w:vMerge/>
            <w:shd w:val="clear" w:color="auto" w:fill="auto"/>
            <w:vAlign w:val="center"/>
          </w:tcPr>
          <w:p w:rsidR="000B56E9" w:rsidRPr="00393C01" w:rsidRDefault="000B56E9" w:rsidP="00393C01">
            <w:pPr>
              <w:tabs>
                <w:tab w:val="center" w:pos="4153"/>
                <w:tab w:val="left" w:pos="5422"/>
              </w:tabs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5103" w:type="dxa"/>
            <w:vMerge/>
            <w:shd w:val="clear" w:color="auto" w:fill="auto"/>
            <w:vAlign w:val="center"/>
          </w:tcPr>
          <w:p w:rsidR="000B56E9" w:rsidRPr="00393C01" w:rsidRDefault="000B56E9" w:rsidP="00393C01">
            <w:pPr>
              <w:tabs>
                <w:tab w:val="center" w:pos="4153"/>
                <w:tab w:val="left" w:pos="5422"/>
              </w:tabs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B56E9" w:rsidRPr="00393C01" w:rsidRDefault="000B56E9" w:rsidP="00393C01">
            <w:pPr>
              <w:tabs>
                <w:tab w:val="center" w:pos="4153"/>
                <w:tab w:val="left" w:pos="5422"/>
              </w:tabs>
              <w:jc w:val="center"/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学号</w:t>
            </w:r>
          </w:p>
        </w:tc>
        <w:tc>
          <w:tcPr>
            <w:tcW w:w="2169" w:type="dxa"/>
            <w:shd w:val="clear" w:color="auto" w:fill="auto"/>
            <w:vAlign w:val="center"/>
          </w:tcPr>
          <w:p w:rsidR="000B56E9" w:rsidRPr="00393C01" w:rsidRDefault="004B73D1" w:rsidP="00951E8D">
            <w:pPr>
              <w:tabs>
                <w:tab w:val="center" w:pos="4153"/>
                <w:tab w:val="left" w:pos="5422"/>
              </w:tabs>
              <w:jc w:val="center"/>
              <w:rPr>
                <w:rFonts w:ascii="宋体" w:hAnsi="宋体"/>
                <w:sz w:val="22"/>
              </w:rPr>
            </w:pPr>
            <w:r w:rsidRPr="00F04935">
              <w:rPr>
                <w:rFonts w:ascii="宋体" w:hAnsi="宋体" w:hint="eastAsia"/>
                <w:sz w:val="22"/>
              </w:rPr>
              <w:t>2012210</w:t>
            </w:r>
            <w:r w:rsidR="00951E8D">
              <w:rPr>
                <w:rFonts w:ascii="宋体" w:hAnsi="宋体"/>
                <w:sz w:val="22"/>
              </w:rPr>
              <w:t>160</w:t>
            </w:r>
          </w:p>
        </w:tc>
      </w:tr>
      <w:tr w:rsidR="000B56E9" w:rsidRPr="00393C01" w:rsidTr="00CA0A40">
        <w:trPr>
          <w:trHeight w:val="11173"/>
          <w:jc w:val="center"/>
        </w:trPr>
        <w:tc>
          <w:tcPr>
            <w:tcW w:w="8832" w:type="dxa"/>
            <w:gridSpan w:val="4"/>
            <w:shd w:val="clear" w:color="auto" w:fill="auto"/>
          </w:tcPr>
          <w:p w:rsidR="007E5B84" w:rsidRPr="00393C01" w:rsidRDefault="008A2966" w:rsidP="00393C01">
            <w:pPr>
              <w:tabs>
                <w:tab w:val="center" w:pos="4153"/>
                <w:tab w:val="left" w:pos="5422"/>
              </w:tabs>
            </w:pPr>
            <w:r w:rsidRPr="00393C01">
              <w:rPr>
                <w:rFonts w:ascii="宋体" w:hAnsi="宋体" w:hint="eastAsia"/>
              </w:rPr>
              <w:t>答辩委员会对论文及答辩情况的评语：</w:t>
            </w:r>
            <w:r w:rsidR="00B53307" w:rsidRPr="00393C01">
              <w:t xml:space="preserve"> 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16"/>
            </w:tblGrid>
            <w:tr w:rsidR="007E5B84" w:rsidRPr="00393C01" w:rsidTr="00CA0A40">
              <w:trPr>
                <w:trHeight w:val="10145"/>
                <w:jc w:val="center"/>
              </w:trPr>
              <w:tc>
                <w:tcPr>
                  <w:tcW w:w="10231" w:type="dxa"/>
                  <w:shd w:val="clear" w:color="auto" w:fill="auto"/>
                </w:tcPr>
                <w:p w:rsidR="00C72F10" w:rsidRDefault="00C72F10" w:rsidP="00B571B5">
                  <w:pPr>
                    <w:tabs>
                      <w:tab w:val="center" w:pos="4153"/>
                      <w:tab w:val="left" w:pos="5422"/>
                    </w:tabs>
                    <w:spacing w:line="360" w:lineRule="auto"/>
                    <w:ind w:firstLineChars="250" w:firstLine="600"/>
                    <w:rPr>
                      <w:ins w:id="1" w:author="congzht" w:date="2015-06-04T20:44:00Z"/>
                      <w:sz w:val="24"/>
                    </w:rPr>
                  </w:pPr>
                </w:p>
                <w:p w:rsidR="00865822" w:rsidRPr="00575ACF" w:rsidRDefault="00B571B5" w:rsidP="00B571B5">
                  <w:pPr>
                    <w:tabs>
                      <w:tab w:val="center" w:pos="4153"/>
                      <w:tab w:val="left" w:pos="5422"/>
                    </w:tabs>
                    <w:spacing w:line="360" w:lineRule="auto"/>
                    <w:ind w:firstLineChars="250" w:firstLine="60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流域</w:t>
                  </w:r>
                  <w:r>
                    <w:rPr>
                      <w:sz w:val="24"/>
                    </w:rPr>
                    <w:t>水文模型</w:t>
                  </w:r>
                  <w:del w:id="2" w:author="congzht" w:date="2015-06-04T20:45:00Z">
                    <w:r w:rsidDel="00C72F10">
                      <w:rPr>
                        <w:sz w:val="24"/>
                      </w:rPr>
                      <w:delText>在</w:delText>
                    </w:r>
                  </w:del>
                  <w:ins w:id="3" w:author="congzht" w:date="2015-06-04T20:45:00Z">
                    <w:r w:rsidR="00C72F10">
                      <w:rPr>
                        <w:rFonts w:hint="eastAsia"/>
                        <w:sz w:val="24"/>
                      </w:rPr>
                      <w:t>适用于</w:t>
                    </w:r>
                  </w:ins>
                  <w:r>
                    <w:rPr>
                      <w:sz w:val="24"/>
                    </w:rPr>
                    <w:t>不同的时间尺度</w:t>
                  </w:r>
                  <w:del w:id="4" w:author="congzht" w:date="2015-06-04T20:45:00Z">
                    <w:r w:rsidDel="00C72F10">
                      <w:rPr>
                        <w:rFonts w:hint="eastAsia"/>
                        <w:sz w:val="24"/>
                      </w:rPr>
                      <w:delText>适用</w:delText>
                    </w:r>
                    <w:r w:rsidDel="00C72F10">
                      <w:rPr>
                        <w:sz w:val="24"/>
                      </w:rPr>
                      <w:delText>精度不同</w:delText>
                    </w:r>
                  </w:del>
                  <w:r>
                    <w:rPr>
                      <w:sz w:val="24"/>
                    </w:rPr>
                    <w:t>，</w:t>
                  </w:r>
                  <w:del w:id="5" w:author="congzht" w:date="2015-06-04T20:45:00Z">
                    <w:r w:rsidDel="00C72F10">
                      <w:rPr>
                        <w:sz w:val="24"/>
                      </w:rPr>
                      <w:delText>模型</w:delText>
                    </w:r>
                    <w:r w:rsidDel="00C72F10">
                      <w:rPr>
                        <w:rFonts w:hint="eastAsia"/>
                        <w:sz w:val="24"/>
                      </w:rPr>
                      <w:delText>普遍</w:delText>
                    </w:r>
                  </w:del>
                  <w:ins w:id="6" w:author="congzht" w:date="2015-06-04T20:45:00Z">
                    <w:r w:rsidR="00C72F10">
                      <w:rPr>
                        <w:rFonts w:hint="eastAsia"/>
                        <w:sz w:val="24"/>
                      </w:rPr>
                      <w:t>同时</w:t>
                    </w:r>
                  </w:ins>
                  <w:r>
                    <w:rPr>
                      <w:sz w:val="24"/>
                    </w:rPr>
                    <w:t>存在不确定性与随机性</w:t>
                  </w:r>
                  <w:r w:rsidR="00575ACF">
                    <w:rPr>
                      <w:rFonts w:hint="eastAsia"/>
                      <w:sz w:val="24"/>
                    </w:rPr>
                    <w:t>，</w:t>
                  </w:r>
                  <w:ins w:id="7" w:author="congzht" w:date="2015-06-04T20:46:00Z">
                    <w:r w:rsidR="00C72F10">
                      <w:rPr>
                        <w:rFonts w:hint="eastAsia"/>
                        <w:sz w:val="24"/>
                      </w:rPr>
                      <w:t>基于随机特征</w:t>
                    </w:r>
                  </w:ins>
                  <w:del w:id="8" w:author="congzht" w:date="2015-06-04T20:46:00Z">
                    <w:r w:rsidDel="00C72F10">
                      <w:rPr>
                        <w:rFonts w:hint="eastAsia"/>
                        <w:sz w:val="24"/>
                      </w:rPr>
                      <w:delText>探寻</w:delText>
                    </w:r>
                  </w:del>
                  <w:ins w:id="9" w:author="congzht" w:date="2015-06-04T20:46:00Z">
                    <w:r w:rsidR="00C72F10">
                      <w:rPr>
                        <w:rFonts w:hint="eastAsia"/>
                        <w:sz w:val="24"/>
                      </w:rPr>
                      <w:t>研究</w:t>
                    </w:r>
                  </w:ins>
                  <w:ins w:id="10" w:author="congzht" w:date="2015-06-04T20:47:00Z">
                    <w:r w:rsidR="00C72F10">
                      <w:rPr>
                        <w:rFonts w:hint="eastAsia"/>
                        <w:sz w:val="24"/>
                      </w:rPr>
                      <w:t>流域水文模型</w:t>
                    </w:r>
                  </w:ins>
                  <w:ins w:id="11" w:author="congzht" w:date="2015-06-04T20:46:00Z">
                    <w:r w:rsidR="00C72F10">
                      <w:rPr>
                        <w:rFonts w:hint="eastAsia"/>
                        <w:sz w:val="24"/>
                      </w:rPr>
                      <w:t>在</w:t>
                    </w:r>
                  </w:ins>
                  <w:r>
                    <w:rPr>
                      <w:sz w:val="24"/>
                    </w:rPr>
                    <w:t>不同时间尺度</w:t>
                  </w:r>
                  <w:del w:id="12" w:author="congzht" w:date="2015-06-04T20:46:00Z">
                    <w:r w:rsidDel="00C72F10">
                      <w:rPr>
                        <w:sz w:val="24"/>
                      </w:rPr>
                      <w:delText>水文模型的联系</w:delText>
                    </w:r>
                  </w:del>
                  <w:ins w:id="13" w:author="congzht" w:date="2015-06-04T20:46:00Z">
                    <w:r w:rsidR="00C72F10">
                      <w:rPr>
                        <w:rFonts w:hint="eastAsia"/>
                        <w:sz w:val="24"/>
                      </w:rPr>
                      <w:t>的表现</w:t>
                    </w:r>
                  </w:ins>
                  <w:r w:rsidR="00865822" w:rsidRPr="00575ACF">
                    <w:rPr>
                      <w:rFonts w:hint="eastAsia"/>
                      <w:sz w:val="24"/>
                    </w:rPr>
                    <w:t>具有重要的理论意义和</w:t>
                  </w:r>
                  <w:del w:id="14" w:author="congzht" w:date="2015-06-04T20:47:00Z">
                    <w:r w:rsidR="00865822" w:rsidRPr="00575ACF" w:rsidDel="00C72F10">
                      <w:rPr>
                        <w:rFonts w:hint="eastAsia"/>
                        <w:sz w:val="24"/>
                      </w:rPr>
                      <w:delText>实用</w:delText>
                    </w:r>
                  </w:del>
                  <w:ins w:id="15" w:author="congzht" w:date="2015-06-04T20:47:00Z">
                    <w:r w:rsidR="00C72F10">
                      <w:rPr>
                        <w:rFonts w:hint="eastAsia"/>
                        <w:sz w:val="24"/>
                      </w:rPr>
                      <w:t>应用</w:t>
                    </w:r>
                  </w:ins>
                  <w:r w:rsidR="00865822" w:rsidRPr="00575ACF">
                    <w:rPr>
                      <w:rFonts w:hint="eastAsia"/>
                      <w:sz w:val="24"/>
                    </w:rPr>
                    <w:t>价值</w:t>
                  </w:r>
                  <w:r w:rsidR="00167EF0">
                    <w:rPr>
                      <w:rFonts w:hint="eastAsia"/>
                      <w:sz w:val="24"/>
                    </w:rPr>
                    <w:t>，本文</w:t>
                  </w:r>
                  <w:r w:rsidR="00167EF0">
                    <w:rPr>
                      <w:sz w:val="24"/>
                    </w:rPr>
                    <w:t>以随机土壤水模型和信息理论为基础，</w:t>
                  </w:r>
                  <w:ins w:id="16" w:author="congzht" w:date="2015-06-04T20:47:00Z">
                    <w:r w:rsidR="00C72F10">
                      <w:rPr>
                        <w:rFonts w:hint="eastAsia"/>
                        <w:sz w:val="24"/>
                      </w:rPr>
                      <w:t>分析流域水文模型</w:t>
                    </w:r>
                  </w:ins>
                  <w:ins w:id="17" w:author="congzht" w:date="2015-06-04T20:48:00Z">
                    <w:r w:rsidR="00C72F10">
                      <w:rPr>
                        <w:rFonts w:hint="eastAsia"/>
                        <w:sz w:val="24"/>
                      </w:rPr>
                      <w:t>时间尺度问题，</w:t>
                    </w:r>
                  </w:ins>
                  <w:r w:rsidR="00865822" w:rsidRPr="00575ACF">
                    <w:rPr>
                      <w:rFonts w:hint="eastAsia"/>
                      <w:sz w:val="24"/>
                    </w:rPr>
                    <w:t>取得了如下研究成果：</w:t>
                  </w:r>
                </w:p>
                <w:p w:rsidR="00865822" w:rsidRPr="00575ACF" w:rsidDel="00C72F10" w:rsidRDefault="00865822" w:rsidP="00575ACF">
                  <w:pPr>
                    <w:tabs>
                      <w:tab w:val="center" w:pos="4153"/>
                      <w:tab w:val="left" w:pos="5422"/>
                    </w:tabs>
                    <w:spacing w:line="360" w:lineRule="auto"/>
                    <w:ind w:firstLineChars="200" w:firstLine="480"/>
                    <w:rPr>
                      <w:del w:id="18" w:author="congzht" w:date="2015-06-04T20:48:00Z"/>
                      <w:sz w:val="24"/>
                    </w:rPr>
                  </w:pPr>
                  <w:r w:rsidRPr="00575ACF">
                    <w:rPr>
                      <w:rFonts w:hint="eastAsia"/>
                      <w:sz w:val="24"/>
                    </w:rPr>
                    <w:t>（</w:t>
                  </w:r>
                  <w:r w:rsidRPr="00575ACF">
                    <w:rPr>
                      <w:rFonts w:hint="eastAsia"/>
                      <w:sz w:val="24"/>
                    </w:rPr>
                    <w:t>1</w:t>
                  </w:r>
                  <w:r w:rsidRPr="00575ACF">
                    <w:rPr>
                      <w:sz w:val="24"/>
                    </w:rPr>
                    <w:t>）</w:t>
                  </w:r>
                  <w:r w:rsidR="00F327D0">
                    <w:rPr>
                      <w:rFonts w:hint="eastAsia"/>
                      <w:sz w:val="24"/>
                    </w:rPr>
                    <w:t xml:space="preserve"> </w:t>
                  </w:r>
                  <w:r w:rsidR="00F327D0">
                    <w:rPr>
                      <w:rFonts w:hint="eastAsia"/>
                      <w:sz w:val="24"/>
                    </w:rPr>
                    <w:t>基于</w:t>
                  </w:r>
                  <w:r w:rsidR="00F327D0">
                    <w:rPr>
                      <w:sz w:val="24"/>
                    </w:rPr>
                    <w:t>点尺度随机土壤水</w:t>
                  </w:r>
                  <w:r w:rsidR="00F327D0">
                    <w:rPr>
                      <w:rFonts w:hint="eastAsia"/>
                      <w:sz w:val="24"/>
                    </w:rPr>
                    <w:t>方程</w:t>
                  </w:r>
                  <w:r w:rsidR="00F327D0">
                    <w:rPr>
                      <w:sz w:val="24"/>
                    </w:rPr>
                    <w:t>，借助新安江模型中描述土壤蓄水容量空间分布的蓄水容量</w:t>
                  </w:r>
                  <w:r w:rsidR="00F327D0">
                    <w:rPr>
                      <w:rFonts w:hint="eastAsia"/>
                      <w:sz w:val="24"/>
                    </w:rPr>
                    <w:t>曲线</w:t>
                  </w:r>
                  <w:r w:rsidR="00F327D0">
                    <w:rPr>
                      <w:sz w:val="24"/>
                    </w:rPr>
                    <w:t>，</w:t>
                  </w:r>
                  <w:r w:rsidR="00F327D0">
                    <w:rPr>
                      <w:rFonts w:hint="eastAsia"/>
                      <w:sz w:val="24"/>
                    </w:rPr>
                    <w:t>建立</w:t>
                  </w:r>
                  <w:r w:rsidR="00F327D0">
                    <w:rPr>
                      <w:sz w:val="24"/>
                    </w:rPr>
                    <w:t>了面尺度的土壤水分随机方程</w:t>
                  </w:r>
                  <w:ins w:id="19" w:author="congzht" w:date="2015-06-04T20:48:00Z">
                    <w:r w:rsidR="00C72F10">
                      <w:rPr>
                        <w:rFonts w:hint="eastAsia"/>
                        <w:sz w:val="24"/>
                      </w:rPr>
                      <w:t>；</w:t>
                    </w:r>
                  </w:ins>
                  <w:del w:id="20" w:author="congzht" w:date="2015-06-04T20:48:00Z">
                    <w:r w:rsidR="00F327D0" w:rsidDel="00C72F10">
                      <w:rPr>
                        <w:rFonts w:hint="eastAsia"/>
                        <w:sz w:val="24"/>
                      </w:rPr>
                      <w:delText>。</w:delText>
                    </w:r>
                  </w:del>
                </w:p>
                <w:p w:rsidR="00865822" w:rsidRPr="00575ACF" w:rsidRDefault="00865822" w:rsidP="00575ACF">
                  <w:pPr>
                    <w:tabs>
                      <w:tab w:val="center" w:pos="4153"/>
                      <w:tab w:val="left" w:pos="5422"/>
                    </w:tabs>
                    <w:spacing w:line="360" w:lineRule="auto"/>
                    <w:ind w:firstLineChars="200" w:firstLine="480"/>
                    <w:rPr>
                      <w:sz w:val="24"/>
                    </w:rPr>
                  </w:pPr>
                  <w:del w:id="21" w:author="congzht" w:date="2015-06-04T20:48:00Z">
                    <w:r w:rsidRPr="00575ACF" w:rsidDel="00C72F10">
                      <w:rPr>
                        <w:rFonts w:hint="eastAsia"/>
                        <w:sz w:val="24"/>
                      </w:rPr>
                      <w:delText>（</w:delText>
                    </w:r>
                    <w:r w:rsidRPr="00575ACF" w:rsidDel="00C72F10">
                      <w:rPr>
                        <w:rFonts w:hint="eastAsia"/>
                        <w:sz w:val="24"/>
                      </w:rPr>
                      <w:delText>2</w:delText>
                    </w:r>
                    <w:r w:rsidRPr="00575ACF" w:rsidDel="00C72F10">
                      <w:rPr>
                        <w:sz w:val="24"/>
                      </w:rPr>
                      <w:delText>）</w:delText>
                    </w:r>
                    <w:r w:rsidR="00F327D0" w:rsidDel="00C72F10">
                      <w:rPr>
                        <w:rFonts w:hint="eastAsia"/>
                        <w:sz w:val="24"/>
                      </w:rPr>
                      <w:delText xml:space="preserve"> </w:delText>
                    </w:r>
                  </w:del>
                  <w:r w:rsidR="00F327D0">
                    <w:rPr>
                      <w:rFonts w:hint="eastAsia"/>
                      <w:sz w:val="24"/>
                    </w:rPr>
                    <w:t>根据</w:t>
                  </w:r>
                  <w:r w:rsidR="00F327D0">
                    <w:rPr>
                      <w:sz w:val="24"/>
                    </w:rPr>
                    <w:t>推导的土壤水分随机方程，分析了各控制因子对</w:t>
                  </w:r>
                  <w:r w:rsidR="00CB0285">
                    <w:rPr>
                      <w:rFonts w:hint="eastAsia"/>
                      <w:sz w:val="24"/>
                    </w:rPr>
                    <w:t>中长期</w:t>
                  </w:r>
                  <w:r w:rsidR="00CB0285">
                    <w:rPr>
                      <w:sz w:val="24"/>
                    </w:rPr>
                    <w:t>流域水量平衡状态的影响，阐述了利用集合平均解刻画</w:t>
                  </w:r>
                  <w:r w:rsidR="0037586E">
                    <w:rPr>
                      <w:rFonts w:hint="eastAsia"/>
                      <w:sz w:val="24"/>
                    </w:rPr>
                    <w:t>中长期</w:t>
                  </w:r>
                  <w:r w:rsidR="0037586E">
                    <w:rPr>
                      <w:sz w:val="24"/>
                    </w:rPr>
                    <w:t>流域水量平衡状态的理论依据及模型精度。</w:t>
                  </w:r>
                </w:p>
                <w:p w:rsidR="00865822" w:rsidRDefault="00865822" w:rsidP="00575ACF">
                  <w:pPr>
                    <w:tabs>
                      <w:tab w:val="center" w:pos="4153"/>
                      <w:tab w:val="left" w:pos="5422"/>
                    </w:tabs>
                    <w:spacing w:line="360" w:lineRule="auto"/>
                    <w:ind w:firstLineChars="200" w:firstLine="480"/>
                    <w:rPr>
                      <w:sz w:val="24"/>
                    </w:rPr>
                  </w:pPr>
                  <w:r w:rsidRPr="00575ACF">
                    <w:rPr>
                      <w:rFonts w:hint="eastAsia"/>
                      <w:sz w:val="24"/>
                    </w:rPr>
                    <w:t>（</w:t>
                  </w:r>
                  <w:r w:rsidRPr="00575ACF">
                    <w:rPr>
                      <w:rFonts w:hint="eastAsia"/>
                      <w:sz w:val="24"/>
                    </w:rPr>
                    <w:t>3</w:t>
                  </w:r>
                  <w:r w:rsidRPr="00575ACF">
                    <w:rPr>
                      <w:sz w:val="24"/>
                    </w:rPr>
                    <w:t>）</w:t>
                  </w:r>
                  <w:r w:rsidR="00F327D0">
                    <w:rPr>
                      <w:rFonts w:hint="eastAsia"/>
                      <w:sz w:val="24"/>
                    </w:rPr>
                    <w:t xml:space="preserve"> </w:t>
                  </w:r>
                  <w:r w:rsidR="0037586E">
                    <w:rPr>
                      <w:rFonts w:hint="eastAsia"/>
                      <w:sz w:val="24"/>
                    </w:rPr>
                    <w:t>基于</w:t>
                  </w:r>
                  <w:del w:id="22" w:author="congzht" w:date="2015-06-04T20:48:00Z">
                    <w:r w:rsidR="0037586E" w:rsidDel="00C72F10">
                      <w:rPr>
                        <w:sz w:val="24"/>
                      </w:rPr>
                      <w:delText>贝叶斯公式和</w:delText>
                    </w:r>
                  </w:del>
                  <w:r w:rsidR="0037586E">
                    <w:rPr>
                      <w:sz w:val="24"/>
                    </w:rPr>
                    <w:t>信息</w:t>
                  </w:r>
                  <w:r w:rsidR="0037586E">
                    <w:rPr>
                      <w:rFonts w:hint="eastAsia"/>
                      <w:sz w:val="24"/>
                    </w:rPr>
                    <w:t>理论</w:t>
                  </w:r>
                  <w:ins w:id="23" w:author="congzht" w:date="2015-06-04T20:49:00Z">
                    <w:r w:rsidR="00C72F10" w:rsidRPr="00C72F10">
                      <w:rPr>
                        <w:rFonts w:hint="eastAsia"/>
                        <w:sz w:val="24"/>
                      </w:rPr>
                      <w:t>发展了互信息的估算方法，</w:t>
                    </w:r>
                  </w:ins>
                  <w:r w:rsidR="0037586E">
                    <w:rPr>
                      <w:sz w:val="24"/>
                    </w:rPr>
                    <w:t>建立了</w:t>
                  </w:r>
                  <w:del w:id="24" w:author="congzht" w:date="2015-06-04T20:50:00Z">
                    <w:r w:rsidR="0037586E" w:rsidDel="00C72F10">
                      <w:rPr>
                        <w:sz w:val="24"/>
                      </w:rPr>
                      <w:delText>水文过程先验不确定性、观测和模拟支撑下的后验不确定性</w:delText>
                    </w:r>
                  </w:del>
                  <w:ins w:id="25" w:author="congzht" w:date="2015-06-04T20:50:00Z">
                    <w:r w:rsidR="00C72F10">
                      <w:rPr>
                        <w:rFonts w:hint="eastAsia"/>
                        <w:sz w:val="24"/>
                      </w:rPr>
                      <w:t>随机不确定性和认知不确定性的</w:t>
                    </w:r>
                  </w:ins>
                  <w:r w:rsidR="0037586E">
                    <w:rPr>
                      <w:sz w:val="24"/>
                    </w:rPr>
                    <w:t>计算方法，</w:t>
                  </w:r>
                  <w:del w:id="26" w:author="congzht" w:date="2015-06-04T20:50:00Z">
                    <w:r w:rsidR="0037586E" w:rsidDel="00C72F10">
                      <w:rPr>
                        <w:sz w:val="24"/>
                      </w:rPr>
                      <w:delText>据此在</w:delText>
                    </w:r>
                  </w:del>
                  <w:ins w:id="27" w:author="congzht" w:date="2015-06-04T20:50:00Z">
                    <w:r w:rsidR="00C72F10">
                      <w:rPr>
                        <w:rFonts w:hint="eastAsia"/>
                        <w:sz w:val="24"/>
                      </w:rPr>
                      <w:t>根据</w:t>
                    </w:r>
                  </w:ins>
                  <w:r w:rsidR="0037586E">
                    <w:rPr>
                      <w:rFonts w:hint="eastAsia"/>
                      <w:sz w:val="24"/>
                    </w:rPr>
                    <w:t>MOPEX</w:t>
                  </w:r>
                  <w:del w:id="28" w:author="congzht" w:date="2015-06-04T20:50:00Z">
                    <w:r w:rsidR="0037586E" w:rsidDel="00C72F10">
                      <w:rPr>
                        <w:rFonts w:hint="eastAsia"/>
                        <w:sz w:val="24"/>
                      </w:rPr>
                      <w:delText>流域进行</w:delText>
                    </w:r>
                    <w:r w:rsidR="0037586E" w:rsidDel="00C72F10">
                      <w:rPr>
                        <w:sz w:val="24"/>
                      </w:rPr>
                      <w:delText>计算分析</w:delText>
                    </w:r>
                  </w:del>
                  <w:ins w:id="29" w:author="congzht" w:date="2015-06-04T20:50:00Z">
                    <w:r w:rsidR="00C72F10">
                      <w:rPr>
                        <w:rFonts w:hint="eastAsia"/>
                        <w:sz w:val="24"/>
                      </w:rPr>
                      <w:t>数据集</w:t>
                    </w:r>
                  </w:ins>
                  <w:r w:rsidR="0037586E">
                    <w:rPr>
                      <w:sz w:val="24"/>
                    </w:rPr>
                    <w:t>，</w:t>
                  </w:r>
                  <w:r w:rsidR="0037586E">
                    <w:rPr>
                      <w:rFonts w:hint="eastAsia"/>
                      <w:sz w:val="24"/>
                    </w:rPr>
                    <w:t>揭示</w:t>
                  </w:r>
                  <w:r w:rsidR="0037586E">
                    <w:rPr>
                      <w:sz w:val="24"/>
                    </w:rPr>
                    <w:t>了</w:t>
                  </w:r>
                  <w:ins w:id="30" w:author="congzht" w:date="2015-06-04T20:51:00Z">
                    <w:r w:rsidR="00C72F10" w:rsidRPr="00C72F10">
                      <w:rPr>
                        <w:rFonts w:hint="eastAsia"/>
                        <w:sz w:val="24"/>
                      </w:rPr>
                      <w:t>TPWB</w:t>
                    </w:r>
                    <w:r w:rsidR="00C72F10">
                      <w:rPr>
                        <w:rFonts w:hint="eastAsia"/>
                        <w:sz w:val="24"/>
                      </w:rPr>
                      <w:t>模型</w:t>
                    </w:r>
                    <w:r w:rsidR="00C72F10" w:rsidRPr="00C72F10">
                      <w:rPr>
                        <w:rFonts w:hint="eastAsia"/>
                        <w:sz w:val="24"/>
                      </w:rPr>
                      <w:t>和</w:t>
                    </w:r>
                    <w:r w:rsidR="00C72F10" w:rsidRPr="00C72F10">
                      <w:rPr>
                        <w:rFonts w:hint="eastAsia"/>
                        <w:sz w:val="24"/>
                      </w:rPr>
                      <w:t>Budyko</w:t>
                    </w:r>
                    <w:r w:rsidR="00C72F10">
                      <w:rPr>
                        <w:rFonts w:hint="eastAsia"/>
                        <w:sz w:val="24"/>
                      </w:rPr>
                      <w:t>模型</w:t>
                    </w:r>
                  </w:ins>
                  <w:del w:id="31" w:author="congzht" w:date="2015-06-04T20:51:00Z">
                    <w:r w:rsidR="0037586E" w:rsidDel="00C72F10">
                      <w:rPr>
                        <w:sz w:val="24"/>
                      </w:rPr>
                      <w:delText>不同模型</w:delText>
                    </w:r>
                  </w:del>
                  <w:r w:rsidR="0037586E">
                    <w:rPr>
                      <w:sz w:val="24"/>
                    </w:rPr>
                    <w:t>在不同时间尺度上模拟能力的</w:t>
                  </w:r>
                  <w:r w:rsidR="0037586E">
                    <w:rPr>
                      <w:rFonts w:hint="eastAsia"/>
                      <w:sz w:val="24"/>
                    </w:rPr>
                    <w:t>差别</w:t>
                  </w:r>
                  <w:r w:rsidR="0037586E">
                    <w:rPr>
                      <w:sz w:val="24"/>
                    </w:rPr>
                    <w:t>。</w:t>
                  </w:r>
                </w:p>
                <w:p w:rsidR="009F3914" w:rsidRDefault="009F3914" w:rsidP="009F3914">
                  <w:pPr>
                    <w:tabs>
                      <w:tab w:val="center" w:pos="4153"/>
                      <w:tab w:val="left" w:pos="5422"/>
                    </w:tabs>
                    <w:spacing w:line="360" w:lineRule="auto"/>
                    <w:ind w:firstLineChars="200" w:firstLine="4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论文结构合理、思路清晰、内容丰富、写作规范，论文工作表明作者具有较扎实的理论基础和专业知识，具备从事本学科领域科学研究的能力，达到了硕士论文的水平。</w:t>
                  </w:r>
                </w:p>
                <w:p w:rsidR="009F3914" w:rsidRPr="009F3914" w:rsidRDefault="009F3914" w:rsidP="009F3914">
                  <w:pPr>
                    <w:tabs>
                      <w:tab w:val="center" w:pos="4153"/>
                      <w:tab w:val="left" w:pos="5422"/>
                    </w:tabs>
                    <w:spacing w:line="360" w:lineRule="auto"/>
                    <w:ind w:firstLineChars="200" w:firstLine="48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答辩过程中论述清晰，回答问题准确。经答辩委员会表决，一致同意</w:t>
                  </w:r>
                  <w:r w:rsidR="00AD01AC">
                    <w:rPr>
                      <w:rFonts w:hint="eastAsia"/>
                      <w:sz w:val="24"/>
                    </w:rPr>
                    <w:t>潘宝祥</w:t>
                  </w:r>
                  <w:r>
                    <w:rPr>
                      <w:rFonts w:hint="eastAsia"/>
                      <w:sz w:val="24"/>
                    </w:rPr>
                    <w:t>通过硕士论文答辩，并一致建议授予</w:t>
                  </w:r>
                  <w:r w:rsidR="00AD01AC">
                    <w:rPr>
                      <w:rFonts w:hint="eastAsia"/>
                      <w:sz w:val="24"/>
                    </w:rPr>
                    <w:t>潘宝祥</w:t>
                  </w:r>
                  <w:r>
                    <w:rPr>
                      <w:rFonts w:hint="eastAsia"/>
                      <w:sz w:val="24"/>
                    </w:rPr>
                    <w:t>工学硕士学位。</w:t>
                  </w:r>
                </w:p>
                <w:p w:rsidR="008B417B" w:rsidRPr="00247567" w:rsidRDefault="008B417B" w:rsidP="007905B3">
                  <w:pPr>
                    <w:tabs>
                      <w:tab w:val="center" w:pos="4153"/>
                      <w:tab w:val="left" w:pos="5422"/>
                    </w:tabs>
                    <w:spacing w:line="360" w:lineRule="auto"/>
                    <w:ind w:firstLineChars="200" w:firstLine="420"/>
                  </w:pPr>
                </w:p>
              </w:tc>
            </w:tr>
          </w:tbl>
          <w:p w:rsidR="007E5B84" w:rsidRPr="00393C01" w:rsidRDefault="007E5B84" w:rsidP="00393C01">
            <w:pPr>
              <w:tabs>
                <w:tab w:val="center" w:pos="4153"/>
                <w:tab w:val="left" w:pos="5422"/>
              </w:tabs>
              <w:rPr>
                <w:rFonts w:ascii="宋体" w:hAnsi="宋体"/>
                <w:sz w:val="22"/>
              </w:rPr>
            </w:pPr>
          </w:p>
          <w:p w:rsidR="003F169E" w:rsidRPr="00393C01" w:rsidRDefault="003F169E" w:rsidP="00393C01">
            <w:pPr>
              <w:tabs>
                <w:tab w:val="center" w:pos="4153"/>
                <w:tab w:val="left" w:pos="5422"/>
              </w:tabs>
              <w:rPr>
                <w:rFonts w:ascii="宋体" w:hAnsi="宋体"/>
                <w:sz w:val="22"/>
              </w:rPr>
            </w:pPr>
            <w:r w:rsidRPr="00393C01">
              <w:rPr>
                <w:rFonts w:ascii="宋体" w:hAnsi="宋体" w:hint="eastAsia"/>
                <w:sz w:val="22"/>
              </w:rPr>
              <w:t>答辩委员会主席____________(签字)       日期：______年____月____日</w:t>
            </w:r>
          </w:p>
        </w:tc>
      </w:tr>
    </w:tbl>
    <w:p w:rsidR="00C91E91" w:rsidRPr="00393C01" w:rsidRDefault="00C91E91" w:rsidP="00C91E91">
      <w:pPr>
        <w:pStyle w:val="a6"/>
        <w:tabs>
          <w:tab w:val="center" w:pos="4153"/>
          <w:tab w:val="left" w:pos="5422"/>
        </w:tabs>
        <w:ind w:left="360" w:firstLineChars="0" w:firstLine="0"/>
        <w:jc w:val="center"/>
        <w:rPr>
          <w:rFonts w:ascii="宋体" w:hAnsi="宋体"/>
          <w:sz w:val="22"/>
        </w:rPr>
      </w:pPr>
    </w:p>
    <w:p w:rsidR="00C91E91" w:rsidRPr="00393C01" w:rsidRDefault="00C91E91" w:rsidP="00F62FEE">
      <w:pPr>
        <w:pStyle w:val="a6"/>
        <w:numPr>
          <w:ilvl w:val="0"/>
          <w:numId w:val="1"/>
        </w:numPr>
        <w:tabs>
          <w:tab w:val="center" w:pos="4153"/>
          <w:tab w:val="left" w:pos="5422"/>
        </w:tabs>
        <w:ind w:firstLineChars="0"/>
        <w:rPr>
          <w:rFonts w:ascii="宋体" w:hAnsi="宋体"/>
          <w:sz w:val="22"/>
        </w:rPr>
      </w:pPr>
      <w:r w:rsidRPr="00393C01">
        <w:rPr>
          <w:rFonts w:ascii="宋体" w:hAnsi="宋体" w:hint="eastAsia"/>
          <w:sz w:val="22"/>
        </w:rPr>
        <w:t>6 —</w:t>
      </w:r>
    </w:p>
    <w:p w:rsidR="00631B6C" w:rsidRPr="00393C01" w:rsidRDefault="00631B6C" w:rsidP="006148F4">
      <w:pPr>
        <w:tabs>
          <w:tab w:val="center" w:pos="4153"/>
          <w:tab w:val="left" w:pos="5422"/>
        </w:tabs>
        <w:rPr>
          <w:rFonts w:ascii="宋体" w:hAnsi="宋体"/>
          <w:szCs w:val="21"/>
        </w:rPr>
      </w:pPr>
    </w:p>
    <w:sectPr w:rsidR="00631B6C" w:rsidRPr="00393C01" w:rsidSect="0071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D78" w:rsidRDefault="000F0D78" w:rsidP="000D11C9">
      <w:r>
        <w:separator/>
      </w:r>
    </w:p>
  </w:endnote>
  <w:endnote w:type="continuationSeparator" w:id="0">
    <w:p w:rsidR="000F0D78" w:rsidRDefault="000F0D78" w:rsidP="000D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D78" w:rsidRDefault="000F0D78" w:rsidP="000D11C9">
      <w:r>
        <w:separator/>
      </w:r>
    </w:p>
  </w:footnote>
  <w:footnote w:type="continuationSeparator" w:id="0">
    <w:p w:rsidR="000F0D78" w:rsidRDefault="000F0D78" w:rsidP="000D1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06994"/>
    <w:multiLevelType w:val="hybridMultilevel"/>
    <w:tmpl w:val="B0A07A88"/>
    <w:lvl w:ilvl="0" w:tplc="A148BDFA">
      <w:numFmt w:val="bullet"/>
      <w:lvlText w:val="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266A91"/>
    <w:multiLevelType w:val="hybridMultilevel"/>
    <w:tmpl w:val="94DE8CBE"/>
    <w:lvl w:ilvl="0" w:tplc="59F809C8">
      <w:numFmt w:val="bullet"/>
      <w:lvlText w:val="—"/>
      <w:lvlJc w:val="left"/>
      <w:pPr>
        <w:ind w:left="360" w:hanging="360"/>
      </w:pPr>
      <w:rPr>
        <w:rFonts w:ascii="宋体" w:eastAsia="宋体" w:hAnsi="宋体" w:cs="Times New Roman" w:hint="eastAsia"/>
        <w:b w:val="0"/>
        <w:sz w:val="22"/>
      </w:rPr>
    </w:lvl>
    <w:lvl w:ilvl="1" w:tplc="04090003" w:tentative="1">
      <w:start w:val="1"/>
      <w:numFmt w:val="bullet"/>
      <w:lvlText w:val="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E018A9"/>
    <w:multiLevelType w:val="hybridMultilevel"/>
    <w:tmpl w:val="91ACF32E"/>
    <w:lvl w:ilvl="0" w:tplc="8EE0CCF0">
      <w:numFmt w:val="bullet"/>
      <w:lvlText w:val="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6111DC"/>
    <w:multiLevelType w:val="hybridMultilevel"/>
    <w:tmpl w:val="8334D5A0"/>
    <w:lvl w:ilvl="0" w:tplc="E8F6B26C">
      <w:numFmt w:val="bullet"/>
      <w:lvlText w:val="—"/>
      <w:lvlJc w:val="left"/>
      <w:pPr>
        <w:ind w:left="41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"/>
      <w:lvlJc w:val="left"/>
      <w:pPr>
        <w:ind w:left="4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"/>
      <w:lvlJc w:val="left"/>
      <w:pPr>
        <w:ind w:left="5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"/>
      <w:lvlJc w:val="left"/>
      <w:pPr>
        <w:ind w:left="5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"/>
      <w:lvlJc w:val="left"/>
      <w:pPr>
        <w:ind w:left="5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"/>
      <w:lvlJc w:val="left"/>
      <w:pPr>
        <w:ind w:left="6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"/>
      <w:lvlJc w:val="left"/>
      <w:pPr>
        <w:ind w:left="6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"/>
      <w:lvlJc w:val="left"/>
      <w:pPr>
        <w:ind w:left="7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"/>
      <w:lvlJc w:val="left"/>
      <w:pPr>
        <w:ind w:left="75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F6"/>
    <w:rsid w:val="000041F0"/>
    <w:rsid w:val="00004E2E"/>
    <w:rsid w:val="00007CC8"/>
    <w:rsid w:val="00007D36"/>
    <w:rsid w:val="000117FA"/>
    <w:rsid w:val="000154E4"/>
    <w:rsid w:val="00017000"/>
    <w:rsid w:val="00024CAC"/>
    <w:rsid w:val="00026309"/>
    <w:rsid w:val="000279A1"/>
    <w:rsid w:val="00032F71"/>
    <w:rsid w:val="00032F8C"/>
    <w:rsid w:val="00033E6C"/>
    <w:rsid w:val="000378E7"/>
    <w:rsid w:val="00052EA7"/>
    <w:rsid w:val="00053F61"/>
    <w:rsid w:val="00061B6B"/>
    <w:rsid w:val="0007596E"/>
    <w:rsid w:val="000848FA"/>
    <w:rsid w:val="000863AC"/>
    <w:rsid w:val="00086512"/>
    <w:rsid w:val="00087844"/>
    <w:rsid w:val="00096E4B"/>
    <w:rsid w:val="000A11A3"/>
    <w:rsid w:val="000A3152"/>
    <w:rsid w:val="000A3410"/>
    <w:rsid w:val="000A742B"/>
    <w:rsid w:val="000B00F2"/>
    <w:rsid w:val="000B4434"/>
    <w:rsid w:val="000B56E9"/>
    <w:rsid w:val="000C0A2E"/>
    <w:rsid w:val="000C3C8C"/>
    <w:rsid w:val="000C48BC"/>
    <w:rsid w:val="000C4F16"/>
    <w:rsid w:val="000C5C1D"/>
    <w:rsid w:val="000D11C9"/>
    <w:rsid w:val="000D176A"/>
    <w:rsid w:val="000D35E7"/>
    <w:rsid w:val="000F0D78"/>
    <w:rsid w:val="000F2917"/>
    <w:rsid w:val="001026E4"/>
    <w:rsid w:val="00107AFD"/>
    <w:rsid w:val="0011122C"/>
    <w:rsid w:val="00113128"/>
    <w:rsid w:val="00114964"/>
    <w:rsid w:val="001164B5"/>
    <w:rsid w:val="0012117A"/>
    <w:rsid w:val="00124F3B"/>
    <w:rsid w:val="00125644"/>
    <w:rsid w:val="00127D21"/>
    <w:rsid w:val="00133B6A"/>
    <w:rsid w:val="0013768E"/>
    <w:rsid w:val="001431DD"/>
    <w:rsid w:val="0014673D"/>
    <w:rsid w:val="0015253C"/>
    <w:rsid w:val="001538BF"/>
    <w:rsid w:val="00154BBE"/>
    <w:rsid w:val="00156F5E"/>
    <w:rsid w:val="001578DA"/>
    <w:rsid w:val="00161013"/>
    <w:rsid w:val="00167EF0"/>
    <w:rsid w:val="00173D06"/>
    <w:rsid w:val="001763CE"/>
    <w:rsid w:val="00176669"/>
    <w:rsid w:val="001805CA"/>
    <w:rsid w:val="001820A2"/>
    <w:rsid w:val="001872F6"/>
    <w:rsid w:val="0019138C"/>
    <w:rsid w:val="00192907"/>
    <w:rsid w:val="001A53B4"/>
    <w:rsid w:val="001C52C0"/>
    <w:rsid w:val="001C70F1"/>
    <w:rsid w:val="001C79D5"/>
    <w:rsid w:val="001D034F"/>
    <w:rsid w:val="001D3A54"/>
    <w:rsid w:val="001D4949"/>
    <w:rsid w:val="001D60EC"/>
    <w:rsid w:val="001D7364"/>
    <w:rsid w:val="001E2D39"/>
    <w:rsid w:val="001F055A"/>
    <w:rsid w:val="001F3443"/>
    <w:rsid w:val="001F534B"/>
    <w:rsid w:val="001F57C8"/>
    <w:rsid w:val="001F6F0D"/>
    <w:rsid w:val="001F71BC"/>
    <w:rsid w:val="0021055E"/>
    <w:rsid w:val="00211FED"/>
    <w:rsid w:val="002202BD"/>
    <w:rsid w:val="002234F2"/>
    <w:rsid w:val="00224BD1"/>
    <w:rsid w:val="0024177C"/>
    <w:rsid w:val="00242626"/>
    <w:rsid w:val="002465AD"/>
    <w:rsid w:val="00247567"/>
    <w:rsid w:val="00250FF8"/>
    <w:rsid w:val="00251DB4"/>
    <w:rsid w:val="002528DE"/>
    <w:rsid w:val="002616CF"/>
    <w:rsid w:val="002641EF"/>
    <w:rsid w:val="002643BD"/>
    <w:rsid w:val="002676A4"/>
    <w:rsid w:val="00273C64"/>
    <w:rsid w:val="00282A7C"/>
    <w:rsid w:val="00284D40"/>
    <w:rsid w:val="00284D8A"/>
    <w:rsid w:val="0029046C"/>
    <w:rsid w:val="002A65B7"/>
    <w:rsid w:val="002B059D"/>
    <w:rsid w:val="002B2669"/>
    <w:rsid w:val="002B4F5D"/>
    <w:rsid w:val="002C29F0"/>
    <w:rsid w:val="002C7395"/>
    <w:rsid w:val="002D5799"/>
    <w:rsid w:val="002E3C0F"/>
    <w:rsid w:val="002E42A2"/>
    <w:rsid w:val="003123EE"/>
    <w:rsid w:val="003220B1"/>
    <w:rsid w:val="0032559D"/>
    <w:rsid w:val="003270BE"/>
    <w:rsid w:val="00343B66"/>
    <w:rsid w:val="003542FD"/>
    <w:rsid w:val="00354D78"/>
    <w:rsid w:val="00365725"/>
    <w:rsid w:val="0037586E"/>
    <w:rsid w:val="00377881"/>
    <w:rsid w:val="0038104C"/>
    <w:rsid w:val="003848F5"/>
    <w:rsid w:val="0039076C"/>
    <w:rsid w:val="003914B5"/>
    <w:rsid w:val="00393C01"/>
    <w:rsid w:val="00396812"/>
    <w:rsid w:val="003A32B7"/>
    <w:rsid w:val="003A53F3"/>
    <w:rsid w:val="003B0E4C"/>
    <w:rsid w:val="003B116E"/>
    <w:rsid w:val="003B3F08"/>
    <w:rsid w:val="003B49B3"/>
    <w:rsid w:val="003B5125"/>
    <w:rsid w:val="003C5A4F"/>
    <w:rsid w:val="003D1D07"/>
    <w:rsid w:val="003D4FCD"/>
    <w:rsid w:val="003E0648"/>
    <w:rsid w:val="003E3186"/>
    <w:rsid w:val="003F161F"/>
    <w:rsid w:val="003F169E"/>
    <w:rsid w:val="003F2B47"/>
    <w:rsid w:val="003F2F87"/>
    <w:rsid w:val="003F627C"/>
    <w:rsid w:val="003F73E8"/>
    <w:rsid w:val="004061F8"/>
    <w:rsid w:val="004063B4"/>
    <w:rsid w:val="00413DA6"/>
    <w:rsid w:val="0041445C"/>
    <w:rsid w:val="0041649F"/>
    <w:rsid w:val="004165BB"/>
    <w:rsid w:val="00424D95"/>
    <w:rsid w:val="00430DE7"/>
    <w:rsid w:val="0043454C"/>
    <w:rsid w:val="00444C4F"/>
    <w:rsid w:val="00444EA0"/>
    <w:rsid w:val="004464BB"/>
    <w:rsid w:val="0044726A"/>
    <w:rsid w:val="0045196B"/>
    <w:rsid w:val="004520AC"/>
    <w:rsid w:val="004556CD"/>
    <w:rsid w:val="00463A23"/>
    <w:rsid w:val="0046630E"/>
    <w:rsid w:val="00472E02"/>
    <w:rsid w:val="00474B8F"/>
    <w:rsid w:val="00475C0B"/>
    <w:rsid w:val="0047600C"/>
    <w:rsid w:val="00480E74"/>
    <w:rsid w:val="004827AA"/>
    <w:rsid w:val="0049394D"/>
    <w:rsid w:val="00497F54"/>
    <w:rsid w:val="004A0C0E"/>
    <w:rsid w:val="004A3545"/>
    <w:rsid w:val="004A5226"/>
    <w:rsid w:val="004B0234"/>
    <w:rsid w:val="004B73D1"/>
    <w:rsid w:val="004C0EE1"/>
    <w:rsid w:val="004C1462"/>
    <w:rsid w:val="004C3BBE"/>
    <w:rsid w:val="004C6C47"/>
    <w:rsid w:val="004D7EB2"/>
    <w:rsid w:val="004E0488"/>
    <w:rsid w:val="004E5B2C"/>
    <w:rsid w:val="004F24CE"/>
    <w:rsid w:val="004F3B29"/>
    <w:rsid w:val="004F6F9D"/>
    <w:rsid w:val="004F79F7"/>
    <w:rsid w:val="00500DD9"/>
    <w:rsid w:val="00514992"/>
    <w:rsid w:val="0051714F"/>
    <w:rsid w:val="0052365E"/>
    <w:rsid w:val="00527CD5"/>
    <w:rsid w:val="00532848"/>
    <w:rsid w:val="00552166"/>
    <w:rsid w:val="0055279A"/>
    <w:rsid w:val="00552893"/>
    <w:rsid w:val="00557D4F"/>
    <w:rsid w:val="00561280"/>
    <w:rsid w:val="005627E1"/>
    <w:rsid w:val="00564CEA"/>
    <w:rsid w:val="00575ACF"/>
    <w:rsid w:val="0057610C"/>
    <w:rsid w:val="00584E24"/>
    <w:rsid w:val="005877FA"/>
    <w:rsid w:val="00587EA1"/>
    <w:rsid w:val="00590F25"/>
    <w:rsid w:val="00591590"/>
    <w:rsid w:val="0059230A"/>
    <w:rsid w:val="005950BB"/>
    <w:rsid w:val="00595B8C"/>
    <w:rsid w:val="005A18A4"/>
    <w:rsid w:val="005A6C34"/>
    <w:rsid w:val="005A6CDB"/>
    <w:rsid w:val="005B68CF"/>
    <w:rsid w:val="005D1C60"/>
    <w:rsid w:val="005D22A7"/>
    <w:rsid w:val="005D3E78"/>
    <w:rsid w:val="005D7F20"/>
    <w:rsid w:val="005E22A3"/>
    <w:rsid w:val="005E61CD"/>
    <w:rsid w:val="005E6835"/>
    <w:rsid w:val="005F063B"/>
    <w:rsid w:val="005F1AB7"/>
    <w:rsid w:val="00600A7B"/>
    <w:rsid w:val="00602D8F"/>
    <w:rsid w:val="00610F85"/>
    <w:rsid w:val="00612C8E"/>
    <w:rsid w:val="006148F4"/>
    <w:rsid w:val="006149A0"/>
    <w:rsid w:val="00631B6C"/>
    <w:rsid w:val="00637D7D"/>
    <w:rsid w:val="00640B79"/>
    <w:rsid w:val="006413B7"/>
    <w:rsid w:val="0064689C"/>
    <w:rsid w:val="00670296"/>
    <w:rsid w:val="006730E8"/>
    <w:rsid w:val="00673A2B"/>
    <w:rsid w:val="006744E0"/>
    <w:rsid w:val="00677A3B"/>
    <w:rsid w:val="00692069"/>
    <w:rsid w:val="0069209D"/>
    <w:rsid w:val="006933F0"/>
    <w:rsid w:val="00695292"/>
    <w:rsid w:val="006A4E01"/>
    <w:rsid w:val="006A7F85"/>
    <w:rsid w:val="006B2B82"/>
    <w:rsid w:val="006B6BE8"/>
    <w:rsid w:val="006C3745"/>
    <w:rsid w:val="006C655A"/>
    <w:rsid w:val="006C6BD1"/>
    <w:rsid w:val="006E7694"/>
    <w:rsid w:val="006F5F89"/>
    <w:rsid w:val="007008A3"/>
    <w:rsid w:val="00701F67"/>
    <w:rsid w:val="007070DC"/>
    <w:rsid w:val="00707318"/>
    <w:rsid w:val="00710CE1"/>
    <w:rsid w:val="00712C53"/>
    <w:rsid w:val="00713447"/>
    <w:rsid w:val="0072164D"/>
    <w:rsid w:val="007378A4"/>
    <w:rsid w:val="007406F0"/>
    <w:rsid w:val="0075266E"/>
    <w:rsid w:val="0077352E"/>
    <w:rsid w:val="00774725"/>
    <w:rsid w:val="00776FC9"/>
    <w:rsid w:val="007815BF"/>
    <w:rsid w:val="00782983"/>
    <w:rsid w:val="007905B3"/>
    <w:rsid w:val="007A72D0"/>
    <w:rsid w:val="007B1E3C"/>
    <w:rsid w:val="007B3501"/>
    <w:rsid w:val="007C3FA1"/>
    <w:rsid w:val="007C7737"/>
    <w:rsid w:val="007C7AA7"/>
    <w:rsid w:val="007D16EE"/>
    <w:rsid w:val="007E1335"/>
    <w:rsid w:val="007E5B84"/>
    <w:rsid w:val="0080477C"/>
    <w:rsid w:val="00805ABD"/>
    <w:rsid w:val="00831462"/>
    <w:rsid w:val="008347CC"/>
    <w:rsid w:val="00834E1E"/>
    <w:rsid w:val="00836F3F"/>
    <w:rsid w:val="0084027E"/>
    <w:rsid w:val="00845B03"/>
    <w:rsid w:val="008506AA"/>
    <w:rsid w:val="008517E9"/>
    <w:rsid w:val="00861827"/>
    <w:rsid w:val="00861AD7"/>
    <w:rsid w:val="008635C4"/>
    <w:rsid w:val="00865822"/>
    <w:rsid w:val="00872C6D"/>
    <w:rsid w:val="0088202C"/>
    <w:rsid w:val="00882AC5"/>
    <w:rsid w:val="008831DC"/>
    <w:rsid w:val="00885AED"/>
    <w:rsid w:val="00893525"/>
    <w:rsid w:val="00893EA3"/>
    <w:rsid w:val="00897A43"/>
    <w:rsid w:val="008A18F9"/>
    <w:rsid w:val="008A2081"/>
    <w:rsid w:val="008A2966"/>
    <w:rsid w:val="008A4613"/>
    <w:rsid w:val="008A4B4D"/>
    <w:rsid w:val="008A5210"/>
    <w:rsid w:val="008B1F27"/>
    <w:rsid w:val="008B3A97"/>
    <w:rsid w:val="008B417B"/>
    <w:rsid w:val="008C3196"/>
    <w:rsid w:val="008C6859"/>
    <w:rsid w:val="008D4258"/>
    <w:rsid w:val="008D7080"/>
    <w:rsid w:val="008E46F2"/>
    <w:rsid w:val="008E5625"/>
    <w:rsid w:val="008E6C93"/>
    <w:rsid w:val="008F7C66"/>
    <w:rsid w:val="009054D4"/>
    <w:rsid w:val="00916181"/>
    <w:rsid w:val="00916DC5"/>
    <w:rsid w:val="00917118"/>
    <w:rsid w:val="00920083"/>
    <w:rsid w:val="009204B9"/>
    <w:rsid w:val="00920840"/>
    <w:rsid w:val="00921B58"/>
    <w:rsid w:val="00921CFA"/>
    <w:rsid w:val="00925CA2"/>
    <w:rsid w:val="00933645"/>
    <w:rsid w:val="00945453"/>
    <w:rsid w:val="00945475"/>
    <w:rsid w:val="00951E8D"/>
    <w:rsid w:val="00960029"/>
    <w:rsid w:val="00960A26"/>
    <w:rsid w:val="00960A9D"/>
    <w:rsid w:val="00967EE2"/>
    <w:rsid w:val="00981A2C"/>
    <w:rsid w:val="00981F73"/>
    <w:rsid w:val="00983F37"/>
    <w:rsid w:val="009873DD"/>
    <w:rsid w:val="00994F2B"/>
    <w:rsid w:val="00995841"/>
    <w:rsid w:val="009A30E4"/>
    <w:rsid w:val="009A40A7"/>
    <w:rsid w:val="009A5B61"/>
    <w:rsid w:val="009A74EE"/>
    <w:rsid w:val="009A7F20"/>
    <w:rsid w:val="009C1A95"/>
    <w:rsid w:val="009C3764"/>
    <w:rsid w:val="009C39CC"/>
    <w:rsid w:val="009C58B1"/>
    <w:rsid w:val="009C5A1C"/>
    <w:rsid w:val="009C74CE"/>
    <w:rsid w:val="009D0765"/>
    <w:rsid w:val="009E374E"/>
    <w:rsid w:val="009E49B9"/>
    <w:rsid w:val="009E5B3F"/>
    <w:rsid w:val="009F3914"/>
    <w:rsid w:val="009F51CD"/>
    <w:rsid w:val="00A0005C"/>
    <w:rsid w:val="00A03277"/>
    <w:rsid w:val="00A0531E"/>
    <w:rsid w:val="00A07EC8"/>
    <w:rsid w:val="00A12DA4"/>
    <w:rsid w:val="00A17ECD"/>
    <w:rsid w:val="00A22CF2"/>
    <w:rsid w:val="00A24D4C"/>
    <w:rsid w:val="00A24DCD"/>
    <w:rsid w:val="00A316E3"/>
    <w:rsid w:val="00A3267D"/>
    <w:rsid w:val="00A33F80"/>
    <w:rsid w:val="00A342C6"/>
    <w:rsid w:val="00A355D6"/>
    <w:rsid w:val="00A35DE8"/>
    <w:rsid w:val="00A37F95"/>
    <w:rsid w:val="00A43CB6"/>
    <w:rsid w:val="00A47B43"/>
    <w:rsid w:val="00A500BC"/>
    <w:rsid w:val="00A513E9"/>
    <w:rsid w:val="00A6206F"/>
    <w:rsid w:val="00A82FCA"/>
    <w:rsid w:val="00A85DF3"/>
    <w:rsid w:val="00A85EA9"/>
    <w:rsid w:val="00AA3BB5"/>
    <w:rsid w:val="00AA44A4"/>
    <w:rsid w:val="00AA4D3E"/>
    <w:rsid w:val="00AB6E37"/>
    <w:rsid w:val="00AD01AC"/>
    <w:rsid w:val="00AD2034"/>
    <w:rsid w:val="00AE3C0D"/>
    <w:rsid w:val="00AF1F08"/>
    <w:rsid w:val="00AF2739"/>
    <w:rsid w:val="00AF2BE5"/>
    <w:rsid w:val="00AF7019"/>
    <w:rsid w:val="00AF7833"/>
    <w:rsid w:val="00AF7D59"/>
    <w:rsid w:val="00B00F36"/>
    <w:rsid w:val="00B02DCD"/>
    <w:rsid w:val="00B16E42"/>
    <w:rsid w:val="00B27F6F"/>
    <w:rsid w:val="00B30B83"/>
    <w:rsid w:val="00B33567"/>
    <w:rsid w:val="00B33C51"/>
    <w:rsid w:val="00B45533"/>
    <w:rsid w:val="00B53307"/>
    <w:rsid w:val="00B571B5"/>
    <w:rsid w:val="00B65B36"/>
    <w:rsid w:val="00B749FD"/>
    <w:rsid w:val="00B763B3"/>
    <w:rsid w:val="00B77935"/>
    <w:rsid w:val="00B81495"/>
    <w:rsid w:val="00B81EFB"/>
    <w:rsid w:val="00B8290A"/>
    <w:rsid w:val="00B93051"/>
    <w:rsid w:val="00B93204"/>
    <w:rsid w:val="00B96E4C"/>
    <w:rsid w:val="00B97C7C"/>
    <w:rsid w:val="00BA39D7"/>
    <w:rsid w:val="00BA61F7"/>
    <w:rsid w:val="00BB03CF"/>
    <w:rsid w:val="00BB1EC1"/>
    <w:rsid w:val="00BB2546"/>
    <w:rsid w:val="00BC0E55"/>
    <w:rsid w:val="00BC3A42"/>
    <w:rsid w:val="00BD4578"/>
    <w:rsid w:val="00BD499E"/>
    <w:rsid w:val="00BD60F0"/>
    <w:rsid w:val="00BD7D69"/>
    <w:rsid w:val="00BF1AE6"/>
    <w:rsid w:val="00BF52DE"/>
    <w:rsid w:val="00C000F2"/>
    <w:rsid w:val="00C01AED"/>
    <w:rsid w:val="00C01EC0"/>
    <w:rsid w:val="00C03C97"/>
    <w:rsid w:val="00C040CE"/>
    <w:rsid w:val="00C13912"/>
    <w:rsid w:val="00C26324"/>
    <w:rsid w:val="00C33689"/>
    <w:rsid w:val="00C37A77"/>
    <w:rsid w:val="00C42DA4"/>
    <w:rsid w:val="00C475F3"/>
    <w:rsid w:val="00C5665C"/>
    <w:rsid w:val="00C57C58"/>
    <w:rsid w:val="00C60635"/>
    <w:rsid w:val="00C6464A"/>
    <w:rsid w:val="00C65ADE"/>
    <w:rsid w:val="00C67A10"/>
    <w:rsid w:val="00C72F10"/>
    <w:rsid w:val="00C733E3"/>
    <w:rsid w:val="00C74EA0"/>
    <w:rsid w:val="00C80CD4"/>
    <w:rsid w:val="00C80F2F"/>
    <w:rsid w:val="00C82595"/>
    <w:rsid w:val="00C84FA9"/>
    <w:rsid w:val="00C911F6"/>
    <w:rsid w:val="00C91E91"/>
    <w:rsid w:val="00C93A63"/>
    <w:rsid w:val="00CA0A40"/>
    <w:rsid w:val="00CA2A8C"/>
    <w:rsid w:val="00CA49DA"/>
    <w:rsid w:val="00CB0285"/>
    <w:rsid w:val="00CB2A52"/>
    <w:rsid w:val="00CB65D6"/>
    <w:rsid w:val="00CB66D6"/>
    <w:rsid w:val="00CD027C"/>
    <w:rsid w:val="00CE194C"/>
    <w:rsid w:val="00CE222D"/>
    <w:rsid w:val="00CE7B51"/>
    <w:rsid w:val="00CF17F2"/>
    <w:rsid w:val="00CF7536"/>
    <w:rsid w:val="00CF76F3"/>
    <w:rsid w:val="00D020A8"/>
    <w:rsid w:val="00D03328"/>
    <w:rsid w:val="00D03A6A"/>
    <w:rsid w:val="00D07E68"/>
    <w:rsid w:val="00D10FD0"/>
    <w:rsid w:val="00D12AD5"/>
    <w:rsid w:val="00D15BD1"/>
    <w:rsid w:val="00D24A6E"/>
    <w:rsid w:val="00D369D6"/>
    <w:rsid w:val="00D41B28"/>
    <w:rsid w:val="00D470D0"/>
    <w:rsid w:val="00D47A28"/>
    <w:rsid w:val="00D51AB4"/>
    <w:rsid w:val="00D553F4"/>
    <w:rsid w:val="00D71921"/>
    <w:rsid w:val="00D873A6"/>
    <w:rsid w:val="00D90FFD"/>
    <w:rsid w:val="00D92E32"/>
    <w:rsid w:val="00DA20EF"/>
    <w:rsid w:val="00DA4B2C"/>
    <w:rsid w:val="00DA6730"/>
    <w:rsid w:val="00DA6C9E"/>
    <w:rsid w:val="00DB0FF0"/>
    <w:rsid w:val="00DC1B27"/>
    <w:rsid w:val="00DD3449"/>
    <w:rsid w:val="00DD3BDF"/>
    <w:rsid w:val="00DD5755"/>
    <w:rsid w:val="00DD7F34"/>
    <w:rsid w:val="00DE0939"/>
    <w:rsid w:val="00DE137C"/>
    <w:rsid w:val="00DE2B5F"/>
    <w:rsid w:val="00DE4402"/>
    <w:rsid w:val="00DE6A37"/>
    <w:rsid w:val="00DE713C"/>
    <w:rsid w:val="00DF4FC5"/>
    <w:rsid w:val="00DF734E"/>
    <w:rsid w:val="00E1098E"/>
    <w:rsid w:val="00E1285E"/>
    <w:rsid w:val="00E162E4"/>
    <w:rsid w:val="00E16A5B"/>
    <w:rsid w:val="00E17A21"/>
    <w:rsid w:val="00E27A10"/>
    <w:rsid w:val="00E31F9F"/>
    <w:rsid w:val="00E32B86"/>
    <w:rsid w:val="00E4388F"/>
    <w:rsid w:val="00E439EA"/>
    <w:rsid w:val="00E52DA5"/>
    <w:rsid w:val="00E5363C"/>
    <w:rsid w:val="00E5565D"/>
    <w:rsid w:val="00E65191"/>
    <w:rsid w:val="00E661CE"/>
    <w:rsid w:val="00E667DA"/>
    <w:rsid w:val="00E66C7A"/>
    <w:rsid w:val="00E74252"/>
    <w:rsid w:val="00E74873"/>
    <w:rsid w:val="00E75F12"/>
    <w:rsid w:val="00E82231"/>
    <w:rsid w:val="00E8683F"/>
    <w:rsid w:val="00E9136E"/>
    <w:rsid w:val="00E92B7C"/>
    <w:rsid w:val="00E9493E"/>
    <w:rsid w:val="00EA3FAE"/>
    <w:rsid w:val="00EA45E6"/>
    <w:rsid w:val="00EC3C0A"/>
    <w:rsid w:val="00EC5BB6"/>
    <w:rsid w:val="00ED3E93"/>
    <w:rsid w:val="00EE2679"/>
    <w:rsid w:val="00EF014A"/>
    <w:rsid w:val="00EF528D"/>
    <w:rsid w:val="00EF7633"/>
    <w:rsid w:val="00EF7A48"/>
    <w:rsid w:val="00F01089"/>
    <w:rsid w:val="00F024E7"/>
    <w:rsid w:val="00F04935"/>
    <w:rsid w:val="00F04A64"/>
    <w:rsid w:val="00F04F06"/>
    <w:rsid w:val="00F24A08"/>
    <w:rsid w:val="00F325E9"/>
    <w:rsid w:val="00F327D0"/>
    <w:rsid w:val="00F32F21"/>
    <w:rsid w:val="00F36A05"/>
    <w:rsid w:val="00F40095"/>
    <w:rsid w:val="00F62EA6"/>
    <w:rsid w:val="00F62FEE"/>
    <w:rsid w:val="00F7597A"/>
    <w:rsid w:val="00F8197D"/>
    <w:rsid w:val="00F83CE4"/>
    <w:rsid w:val="00F90A6B"/>
    <w:rsid w:val="00F9407A"/>
    <w:rsid w:val="00F945E7"/>
    <w:rsid w:val="00FB6F99"/>
    <w:rsid w:val="00FC55C9"/>
    <w:rsid w:val="00FC7219"/>
    <w:rsid w:val="00FD383C"/>
    <w:rsid w:val="00FD59D6"/>
    <w:rsid w:val="00FD7902"/>
    <w:rsid w:val="00FE60DE"/>
    <w:rsid w:val="00FE766D"/>
    <w:rsid w:val="00FF44ED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018472-85E9-43A8-A081-09612385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C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1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0D11C9"/>
    <w:rPr>
      <w:sz w:val="18"/>
      <w:szCs w:val="18"/>
    </w:rPr>
  </w:style>
  <w:style w:type="paragraph" w:styleId="a4">
    <w:name w:val="footer"/>
    <w:basedOn w:val="a"/>
    <w:link w:val="Char0"/>
    <w:rsid w:val="000D1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0D11C9"/>
    <w:rPr>
      <w:sz w:val="18"/>
      <w:szCs w:val="18"/>
    </w:rPr>
  </w:style>
  <w:style w:type="table" w:styleId="a5">
    <w:name w:val="Table Grid"/>
    <w:basedOn w:val="a1"/>
    <w:rsid w:val="000D1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C33689"/>
    <w:pPr>
      <w:ind w:firstLineChars="200" w:firstLine="420"/>
    </w:pPr>
  </w:style>
  <w:style w:type="paragraph" w:styleId="a7">
    <w:name w:val="Balloon Text"/>
    <w:basedOn w:val="a"/>
    <w:link w:val="Char1"/>
    <w:rsid w:val="0064689C"/>
    <w:rPr>
      <w:sz w:val="18"/>
      <w:szCs w:val="18"/>
    </w:rPr>
  </w:style>
  <w:style w:type="character" w:customStyle="1" w:styleId="Char1">
    <w:name w:val="批注框文本 Char"/>
    <w:link w:val="a7"/>
    <w:rsid w:val="006468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xiaopeng_thu</cp:lastModifiedBy>
  <cp:revision>2</cp:revision>
  <cp:lastPrinted>2014-05-30T03:49:00Z</cp:lastPrinted>
  <dcterms:created xsi:type="dcterms:W3CDTF">2015-06-04T13:21:00Z</dcterms:created>
  <dcterms:modified xsi:type="dcterms:W3CDTF">2015-06-04T13:21:00Z</dcterms:modified>
</cp:coreProperties>
</file>